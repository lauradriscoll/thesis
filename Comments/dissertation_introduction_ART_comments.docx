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FB596" w14:textId="63BDAE09" w:rsidR="00C007DB" w:rsidRDefault="00F70CB4" w:rsidP="004665E4">
      <w:pPr>
        <w:spacing w:line="276" w:lineRule="auto"/>
        <w:jc w:val="both"/>
        <w:rPr>
          <w:rFonts w:ascii="Arial" w:hAnsi="Arial" w:cs="Arial"/>
        </w:rPr>
      </w:pPr>
      <w:r w:rsidRPr="00AA6475">
        <w:rPr>
          <w:rFonts w:ascii="Arial" w:hAnsi="Arial" w:cs="Arial"/>
        </w:rPr>
        <w:t xml:space="preserve">Each of us makes hundreds of decisions every day, and the ability to make accurate perceptual decisions is essential for survival. </w:t>
      </w:r>
      <w:r w:rsidR="000D5BDD">
        <w:rPr>
          <w:rFonts w:ascii="Arial" w:hAnsi="Arial" w:cs="Arial"/>
        </w:rPr>
        <w:t>These decisions often require</w:t>
      </w:r>
      <w:r>
        <w:rPr>
          <w:rFonts w:ascii="Arial" w:hAnsi="Arial" w:cs="Arial"/>
        </w:rPr>
        <w:t xml:space="preserve"> t</w:t>
      </w:r>
      <w:r w:rsidR="00B63EE8" w:rsidRPr="0064733D">
        <w:rPr>
          <w:rFonts w:ascii="Arial" w:hAnsi="Arial" w:cs="Arial"/>
        </w:rPr>
        <w:t>he combination of incoming sensory evidence with an internal representation of the world</w:t>
      </w:r>
      <w:r w:rsidR="004B46C7" w:rsidRPr="0064733D">
        <w:rPr>
          <w:rFonts w:ascii="Arial" w:hAnsi="Arial" w:cs="Arial"/>
        </w:rPr>
        <w:t xml:space="preserve">. </w:t>
      </w:r>
      <w:r w:rsidR="00A275E7" w:rsidRPr="0064733D">
        <w:rPr>
          <w:rFonts w:ascii="Arial" w:hAnsi="Arial" w:cs="Arial"/>
        </w:rPr>
        <w:t xml:space="preserve">For example, </w:t>
      </w:r>
      <w:r w:rsidR="00A122FF">
        <w:rPr>
          <w:rFonts w:ascii="Arial" w:hAnsi="Arial" w:cs="Arial"/>
        </w:rPr>
        <w:t>in order to decide whether to turn left or right at an upcoming intersection</w:t>
      </w:r>
      <w:r w:rsidR="0048010B">
        <w:rPr>
          <w:rFonts w:ascii="Arial" w:hAnsi="Arial" w:cs="Arial"/>
        </w:rPr>
        <w:t>,</w:t>
      </w:r>
      <w:r w:rsidR="00A122FF">
        <w:rPr>
          <w:rFonts w:ascii="Arial" w:hAnsi="Arial" w:cs="Arial"/>
        </w:rPr>
        <w:t xml:space="preserve"> </w:t>
      </w:r>
      <w:r w:rsidR="00203AF5" w:rsidRPr="0064733D">
        <w:rPr>
          <w:rFonts w:ascii="Arial" w:hAnsi="Arial" w:cs="Arial"/>
        </w:rPr>
        <w:t xml:space="preserve">one must integrate </w:t>
      </w:r>
      <w:r w:rsidR="00271486">
        <w:rPr>
          <w:rFonts w:ascii="Arial" w:hAnsi="Arial" w:cs="Arial"/>
        </w:rPr>
        <w:t xml:space="preserve">incoming </w:t>
      </w:r>
      <w:r w:rsidR="00203AF5" w:rsidRPr="0064733D">
        <w:rPr>
          <w:rFonts w:ascii="Arial" w:hAnsi="Arial" w:cs="Arial"/>
        </w:rPr>
        <w:t xml:space="preserve">sensory information about the world, such as street names </w:t>
      </w:r>
      <w:r w:rsidR="003950DB">
        <w:rPr>
          <w:rFonts w:ascii="Arial" w:hAnsi="Arial" w:cs="Arial"/>
        </w:rPr>
        <w:t>or</w:t>
      </w:r>
      <w:r w:rsidR="00203AF5" w:rsidRPr="0064733D">
        <w:rPr>
          <w:rFonts w:ascii="Arial" w:hAnsi="Arial" w:cs="Arial"/>
        </w:rPr>
        <w:t xml:space="preserve"> landmarks, with </w:t>
      </w:r>
      <w:r w:rsidR="004B1E39">
        <w:rPr>
          <w:rFonts w:ascii="Arial" w:hAnsi="Arial" w:cs="Arial"/>
        </w:rPr>
        <w:t>internally represented information</w:t>
      </w:r>
      <w:r w:rsidR="00203AF5" w:rsidRPr="0064733D">
        <w:rPr>
          <w:rFonts w:ascii="Arial" w:hAnsi="Arial" w:cs="Arial"/>
        </w:rPr>
        <w:t xml:space="preserve">, </w:t>
      </w:r>
      <w:r w:rsidR="004B1E39">
        <w:rPr>
          <w:rFonts w:ascii="Arial" w:hAnsi="Arial" w:cs="Arial"/>
        </w:rPr>
        <w:t>such as</w:t>
      </w:r>
      <w:r w:rsidR="00203AF5" w:rsidRPr="0064733D">
        <w:rPr>
          <w:rFonts w:ascii="Arial" w:hAnsi="Arial" w:cs="Arial"/>
        </w:rPr>
        <w:t xml:space="preserve"> directions to the destination </w:t>
      </w:r>
      <w:r w:rsidR="005A1522">
        <w:rPr>
          <w:rFonts w:ascii="Arial" w:hAnsi="Arial" w:cs="Arial"/>
        </w:rPr>
        <w:t>or</w:t>
      </w:r>
      <w:r w:rsidR="00203AF5" w:rsidRPr="0064733D">
        <w:rPr>
          <w:rFonts w:ascii="Arial" w:hAnsi="Arial" w:cs="Arial"/>
        </w:rPr>
        <w:t xml:space="preserve"> a memory of the path taken so far.</w:t>
      </w:r>
      <w:r>
        <w:rPr>
          <w:rFonts w:ascii="Arial" w:hAnsi="Arial" w:cs="Arial"/>
        </w:rPr>
        <w:t xml:space="preserve"> </w:t>
      </w:r>
      <w:r w:rsidR="00672EF2" w:rsidRPr="00AA6475">
        <w:rPr>
          <w:rFonts w:ascii="Arial" w:hAnsi="Arial" w:cs="Arial"/>
        </w:rPr>
        <w:t xml:space="preserve">Many of the decisions that we and other animals </w:t>
      </w:r>
      <w:r w:rsidR="00DB5893">
        <w:rPr>
          <w:rFonts w:ascii="Arial" w:hAnsi="Arial" w:cs="Arial"/>
        </w:rPr>
        <w:t>require neuronal circuits to integrate novel inputs with ongoing activity</w:t>
      </w:r>
      <w:r w:rsidR="00672EF2" w:rsidRPr="00AA6475">
        <w:rPr>
          <w:rFonts w:ascii="Arial" w:hAnsi="Arial" w:cs="Arial"/>
        </w:rPr>
        <w:t xml:space="preserve">, but the mechanisms neuronal circuits use to </w:t>
      </w:r>
      <w:r w:rsidR="00DB5893">
        <w:rPr>
          <w:rFonts w:ascii="Arial" w:hAnsi="Arial" w:cs="Arial"/>
        </w:rPr>
        <w:t>perform these computations</w:t>
      </w:r>
      <w:r w:rsidR="00672EF2" w:rsidRPr="00AA6475">
        <w:rPr>
          <w:rFonts w:ascii="Arial" w:hAnsi="Arial" w:cs="Arial"/>
        </w:rPr>
        <w:t xml:space="preserve"> remain poorly understood.</w:t>
      </w:r>
    </w:p>
    <w:p w14:paraId="769A9625" w14:textId="77777777" w:rsidR="00C007DB" w:rsidRDefault="00C007DB" w:rsidP="004665E4">
      <w:pPr>
        <w:spacing w:line="276" w:lineRule="auto"/>
        <w:jc w:val="both"/>
        <w:rPr>
          <w:rFonts w:ascii="Arial" w:hAnsi="Arial" w:cs="Arial"/>
        </w:rPr>
      </w:pPr>
    </w:p>
    <w:p w14:paraId="60366FE7" w14:textId="76C706CF" w:rsidR="00343628" w:rsidRPr="00343628" w:rsidRDefault="00742266" w:rsidP="004665E4">
      <w:pPr>
        <w:spacing w:line="276" w:lineRule="auto"/>
        <w:jc w:val="both"/>
        <w:rPr>
          <w:rFonts w:ascii="Arial" w:hAnsi="Arial" w:cs="Arial"/>
          <w:b/>
        </w:rPr>
      </w:pPr>
      <w:r>
        <w:rPr>
          <w:rFonts w:ascii="Arial" w:hAnsi="Arial" w:cs="Arial"/>
          <w:b/>
        </w:rPr>
        <w:t>Drift-diffusion models</w:t>
      </w:r>
    </w:p>
    <w:p w14:paraId="236FE7FB" w14:textId="77777777" w:rsidR="00343628" w:rsidRDefault="00343628" w:rsidP="004665E4">
      <w:pPr>
        <w:spacing w:line="276" w:lineRule="auto"/>
        <w:jc w:val="both"/>
        <w:rPr>
          <w:rFonts w:ascii="Arial" w:hAnsi="Arial" w:cs="Arial"/>
        </w:rPr>
      </w:pPr>
    </w:p>
    <w:p w14:paraId="00FD1885" w14:textId="03EDD4C1" w:rsidR="00D01E39" w:rsidRDefault="00F70CB4" w:rsidP="004665E4">
      <w:pPr>
        <w:spacing w:line="276" w:lineRule="auto"/>
        <w:jc w:val="both"/>
        <w:rPr>
          <w:rFonts w:ascii="Arial" w:hAnsi="Arial" w:cs="Arial"/>
        </w:rPr>
      </w:pPr>
      <w:commentRangeStart w:id="0"/>
      <w:r>
        <w:rPr>
          <w:rFonts w:ascii="Arial" w:hAnsi="Arial" w:cs="Arial"/>
        </w:rPr>
        <w:t>The</w:t>
      </w:r>
      <w:commentRangeEnd w:id="0"/>
      <w:r w:rsidR="00430516">
        <w:rPr>
          <w:rStyle w:val="CommentReference"/>
        </w:rPr>
        <w:commentReference w:id="0"/>
      </w:r>
      <w:r>
        <w:rPr>
          <w:rFonts w:ascii="Arial" w:hAnsi="Arial" w:cs="Arial"/>
        </w:rPr>
        <w:t xml:space="preserve"> accumulation of evidence over time for decision-making has</w:t>
      </w:r>
      <w:r w:rsidR="00A228D7">
        <w:rPr>
          <w:rFonts w:ascii="Arial" w:hAnsi="Arial" w:cs="Arial"/>
        </w:rPr>
        <w:t xml:space="preserve"> been described by so-called </w:t>
      </w:r>
      <w:r w:rsidR="00810972">
        <w:rPr>
          <w:rFonts w:ascii="Arial" w:hAnsi="Arial" w:cs="Arial"/>
        </w:rPr>
        <w:t>‘</w:t>
      </w:r>
      <w:r w:rsidR="00A228D7">
        <w:rPr>
          <w:rFonts w:ascii="Arial" w:hAnsi="Arial" w:cs="Arial"/>
        </w:rPr>
        <w:t>drift-diffusion</w:t>
      </w:r>
      <w:r w:rsidR="00810972">
        <w:rPr>
          <w:rFonts w:ascii="Arial" w:hAnsi="Arial" w:cs="Arial"/>
        </w:rPr>
        <w:t>’</w:t>
      </w:r>
      <w:r w:rsidR="00A228D7">
        <w:rPr>
          <w:rFonts w:ascii="Arial" w:hAnsi="Arial" w:cs="Arial"/>
        </w:rPr>
        <w:t xml:space="preserve"> models</w:t>
      </w:r>
      <w:r w:rsidR="00281E91">
        <w:rPr>
          <w:rFonts w:ascii="Arial" w:hAnsi="Arial" w:cs="Arial"/>
        </w:rPr>
        <w:t xml:space="preserve"> </w:t>
      </w:r>
      <w:r w:rsidR="00A228D7">
        <w:rPr>
          <w:rFonts w:ascii="Arial" w:hAnsi="Arial" w:cs="Arial"/>
        </w:rPr>
        <w:fldChar w:fldCharType="begin"/>
      </w:r>
      <w:r w:rsidR="00507222">
        <w:rPr>
          <w:rFonts w:ascii="Arial" w:hAnsi="Arial" w:cs="Arial"/>
        </w:rPr>
        <w:instrText xml:space="preserve"> ADDIN PAPERS2_CITATIONS &lt;citation&gt;&lt;uuid&gt;C1192552-E40B-4250-84CF-32B17DA23944&lt;/uuid&gt;&lt;priority&gt;0&lt;/priority&gt;&lt;publications&gt;&lt;publication&gt;&lt;volume&gt;111&lt;/volume&gt;&lt;publication_date&gt;99200400001200000000200000&lt;/publication_date&gt;&lt;number&gt;2&lt;/number&gt;&lt;doi&gt;10.1037/0033-295X.111.2.333&lt;/doi&gt;&lt;startpage&gt;333&lt;/startpage&gt;&lt;title&gt;A Comparison of Sequential Sampling Models for Two-Choice Reaction Time.&lt;/title&gt;&lt;uuid&gt;04813262-238A-456F-B496-902559610E59&lt;/uuid&gt;&lt;subtype&gt;400&lt;/subtype&gt;&lt;endpage&gt;367&lt;/endpage&gt;&lt;type&gt;400&lt;/type&gt;&lt;url&gt;http://doi.apa.org/getdoi.cfm?doi=10.1037/0033-295X.111.2.333&lt;/url&gt;&lt;bundle&gt;&lt;publication&gt;&lt;publisher&gt;American Psychological Association&lt;/publisher&gt;&lt;title&gt;Psychological Review&lt;/title&gt;&lt;type&gt;-100&lt;/type&gt;&lt;subtype&gt;-100&lt;/subtype&gt;&lt;uuid&gt;A799C196-C8AF-4ECF-83EC-A07D91E29689&lt;/uuid&gt;&lt;/publication&gt;&lt;/bundle&gt;&lt;authors&gt;&lt;author&gt;&lt;firstName&gt;Roger&lt;/firstName&gt;&lt;lastName&gt;Ratcliff&lt;/lastName&gt;&lt;/author&gt;&lt;author&gt;&lt;firstName&gt;Philip&lt;/firstName&gt;&lt;middleNames&gt;L&lt;/middleNames&gt;&lt;lastName&gt;Smith&lt;/lastName&gt;&lt;/author&gt;&lt;/authors&gt;&lt;/publication&gt;&lt;publication&gt;&lt;volume&gt;44&lt;/volume&gt;&lt;publication_date&gt;99200009001200000000220000&lt;/publication_date&gt;&lt;number&gt;3&lt;/number&gt;&lt;doi&gt;10.1006/jmps.1999.1260&lt;/doi&gt;&lt;startpage&gt;408&lt;/startpage&gt;&lt;title&gt;Stochastic Dynamic Models of Response Time and Accuracy: A Foundational Primer&lt;/title&gt;&lt;uuid&gt;433767D1-5B94-434A-9D46-C61367D3E19F&lt;/uuid&gt;&lt;subtype&gt;400&lt;/subtype&gt;&lt;endpage&gt;463&lt;/endpage&gt;&lt;type&gt;400&lt;/type&gt;&lt;url&gt;http://linkinghub.elsevier.com/retrieve/pii/S0022249699912609&lt;/url&gt;&lt;bundle&gt;&lt;publication&gt;&lt;title&gt;Journal of Mathematical Psychology&lt;/title&gt;&lt;type&gt;-100&lt;/type&gt;&lt;subtype&gt;-100&lt;/subtype&gt;&lt;uuid&gt;D0E1EA35-529A-414F-A24E-BA8983D81727&lt;/uuid&gt;&lt;/publication&gt;&lt;/bundle&gt;&lt;authors&gt;&lt;author&gt;&lt;firstName&gt;Philip&lt;/firstName&gt;&lt;middleNames&gt;L&lt;/middleNames&gt;&lt;lastName&gt;Smith&lt;/lastName&gt;&lt;/author&gt;&lt;/authors&gt;&lt;/publication&gt;&lt;/publications&gt;&lt;cites&gt;&lt;/cites&gt;&lt;/citation&gt;</w:instrText>
      </w:r>
      <w:r w:rsidR="00A228D7">
        <w:rPr>
          <w:rFonts w:ascii="Arial" w:hAnsi="Arial" w:cs="Arial"/>
        </w:rPr>
        <w:fldChar w:fldCharType="separate"/>
      </w:r>
      <w:r w:rsidR="00E971C0">
        <w:rPr>
          <w:rFonts w:ascii="Arial" w:hAnsi="Arial" w:cs="Arial"/>
        </w:rPr>
        <w:t>(Smith, 2000; Ratcliff and Smith, 2004)</w:t>
      </w:r>
      <w:r w:rsidR="00A228D7">
        <w:rPr>
          <w:rFonts w:ascii="Arial" w:hAnsi="Arial" w:cs="Arial"/>
        </w:rPr>
        <w:fldChar w:fldCharType="end"/>
      </w:r>
      <w:r w:rsidR="00EF085E">
        <w:rPr>
          <w:rFonts w:ascii="Arial" w:hAnsi="Arial" w:cs="Arial"/>
        </w:rPr>
        <w:t>. In these models,</w:t>
      </w:r>
      <w:r w:rsidR="00C007DB" w:rsidRPr="00AA6475">
        <w:rPr>
          <w:rFonts w:ascii="Arial" w:hAnsi="Arial" w:cs="Arial"/>
        </w:rPr>
        <w:t xml:space="preserve"> </w:t>
      </w:r>
      <w:r w:rsidR="00C019D8">
        <w:rPr>
          <w:rFonts w:ascii="Arial" w:hAnsi="Arial" w:cs="Arial"/>
        </w:rPr>
        <w:t>a</w:t>
      </w:r>
      <w:r w:rsidR="00C007DB" w:rsidRPr="00AA6475">
        <w:rPr>
          <w:rFonts w:ascii="Arial" w:hAnsi="Arial" w:cs="Arial"/>
        </w:rPr>
        <w:t xml:space="preserve"> decision variable</w:t>
      </w:r>
      <w:r w:rsidR="005E19F0">
        <w:rPr>
          <w:rFonts w:ascii="Arial" w:hAnsi="Arial" w:cs="Arial"/>
        </w:rPr>
        <w:t xml:space="preserve"> (</w:t>
      </w:r>
      <w:r w:rsidR="00C019D8">
        <w:rPr>
          <w:rFonts w:ascii="Arial" w:hAnsi="Arial" w:cs="Arial"/>
        </w:rPr>
        <w:t>representing the</w:t>
      </w:r>
      <w:r w:rsidR="005E19F0">
        <w:rPr>
          <w:rFonts w:ascii="Arial" w:hAnsi="Arial" w:cs="Arial"/>
        </w:rPr>
        <w:t xml:space="preserve"> sum of evidence acquired) </w:t>
      </w:r>
      <w:r w:rsidR="00C007DB" w:rsidRPr="00AA6475">
        <w:rPr>
          <w:rFonts w:ascii="Arial" w:hAnsi="Arial" w:cs="Arial"/>
        </w:rPr>
        <w:t>begins a trial with a neutral value, and drifts slowly as evidence is ac</w:t>
      </w:r>
      <w:r w:rsidR="0048010B">
        <w:rPr>
          <w:rFonts w:ascii="Arial" w:hAnsi="Arial" w:cs="Arial"/>
        </w:rPr>
        <w:t>cumulated until a threshold or ‘decision bound’</w:t>
      </w:r>
      <w:r w:rsidR="00C007DB" w:rsidRPr="00AA6475">
        <w:rPr>
          <w:rFonts w:ascii="Arial" w:hAnsi="Arial" w:cs="Arial"/>
        </w:rPr>
        <w:t xml:space="preserve"> is reached, at which point a decision is made. </w:t>
      </w:r>
      <w:r w:rsidR="00672EF2">
        <w:rPr>
          <w:rFonts w:ascii="Arial" w:hAnsi="Arial" w:cs="Arial"/>
        </w:rPr>
        <w:t xml:space="preserve">One prediction of such models is a tradeoff between </w:t>
      </w:r>
      <w:r w:rsidR="00E17AED">
        <w:rPr>
          <w:rFonts w:ascii="Arial" w:hAnsi="Arial" w:cs="Arial"/>
        </w:rPr>
        <w:t xml:space="preserve">the </w:t>
      </w:r>
      <w:r w:rsidR="00672EF2">
        <w:rPr>
          <w:rFonts w:ascii="Arial" w:hAnsi="Arial" w:cs="Arial"/>
        </w:rPr>
        <w:t>speed and accuracy</w:t>
      </w:r>
      <w:r w:rsidR="00E17AED">
        <w:rPr>
          <w:rFonts w:ascii="Arial" w:hAnsi="Arial" w:cs="Arial"/>
        </w:rPr>
        <w:t xml:space="preserve"> of perceptual de</w:t>
      </w:r>
      <w:r w:rsidR="00127804">
        <w:rPr>
          <w:rFonts w:ascii="Arial" w:hAnsi="Arial" w:cs="Arial"/>
        </w:rPr>
        <w:t>cisions</w:t>
      </w:r>
      <w:r w:rsidR="00672EF2">
        <w:rPr>
          <w:rFonts w:ascii="Arial" w:hAnsi="Arial" w:cs="Arial"/>
        </w:rPr>
        <w:t>.</w:t>
      </w:r>
      <w:r w:rsidR="00C007DB" w:rsidRPr="00AA6475">
        <w:rPr>
          <w:rFonts w:ascii="Arial" w:hAnsi="Arial" w:cs="Arial"/>
        </w:rPr>
        <w:t xml:space="preserve"> </w:t>
      </w:r>
      <w:r w:rsidR="00672EF2">
        <w:rPr>
          <w:rFonts w:ascii="Arial" w:hAnsi="Arial" w:cs="Arial"/>
        </w:rPr>
        <w:t xml:space="preserve">For example, in a system with decision bounds close to the system’s starting point, the decision variable would reach one of the decision bounds rapidly, resulting in a speedy decision, but one </w:t>
      </w:r>
      <w:proofErr w:type="gramStart"/>
      <w:r w:rsidR="00672EF2">
        <w:rPr>
          <w:rFonts w:ascii="Arial" w:hAnsi="Arial" w:cs="Arial"/>
        </w:rPr>
        <w:t>that</w:t>
      </w:r>
      <w:proofErr w:type="gramEnd"/>
      <w:r w:rsidR="00672EF2">
        <w:rPr>
          <w:rFonts w:ascii="Arial" w:hAnsi="Arial" w:cs="Arial"/>
        </w:rPr>
        <w:t xml:space="preserve"> is</w:t>
      </w:r>
      <w:r w:rsidR="00C007DB" w:rsidRPr="00AA6475">
        <w:rPr>
          <w:rFonts w:ascii="Arial" w:hAnsi="Arial" w:cs="Arial"/>
        </w:rPr>
        <w:t xml:space="preserve"> based on less evidence and </w:t>
      </w:r>
      <w:r w:rsidR="00672EF2">
        <w:rPr>
          <w:rFonts w:ascii="Arial" w:hAnsi="Arial" w:cs="Arial"/>
        </w:rPr>
        <w:t>therefore more susceptible to random fluctuations</w:t>
      </w:r>
      <w:r w:rsidR="00C007DB" w:rsidRPr="00AA6475">
        <w:rPr>
          <w:rFonts w:ascii="Arial" w:hAnsi="Arial" w:cs="Arial"/>
        </w:rPr>
        <w:t xml:space="preserve">. Alternatively, moving the decision bound away from the system’s starting point </w:t>
      </w:r>
      <w:r w:rsidR="003E10BD">
        <w:rPr>
          <w:rFonts w:ascii="Arial" w:hAnsi="Arial" w:cs="Arial"/>
        </w:rPr>
        <w:t>would increase</w:t>
      </w:r>
      <w:r w:rsidR="00C007DB" w:rsidRPr="00AA6475">
        <w:rPr>
          <w:rFonts w:ascii="Arial" w:hAnsi="Arial" w:cs="Arial"/>
        </w:rPr>
        <w:t xml:space="preserve"> the probability of an accurate decision, but </w:t>
      </w:r>
      <w:r w:rsidR="002A7730">
        <w:rPr>
          <w:rFonts w:ascii="Arial" w:hAnsi="Arial" w:cs="Arial"/>
        </w:rPr>
        <w:t>also increase</w:t>
      </w:r>
      <w:r w:rsidR="00C007DB" w:rsidRPr="00AA6475">
        <w:rPr>
          <w:rFonts w:ascii="Arial" w:hAnsi="Arial" w:cs="Arial"/>
        </w:rPr>
        <w:t xml:space="preserve"> the decision time by requiring more evidence to be accumulated. </w:t>
      </w:r>
      <w:r w:rsidR="003B2794">
        <w:rPr>
          <w:rFonts w:ascii="Arial" w:hAnsi="Arial" w:cs="Arial"/>
        </w:rPr>
        <w:t>This speed-accuracy tradeoff</w:t>
      </w:r>
      <w:r w:rsidR="004C3C67">
        <w:rPr>
          <w:rFonts w:ascii="Arial" w:hAnsi="Arial" w:cs="Arial"/>
        </w:rPr>
        <w:t xml:space="preserve"> </w:t>
      </w:r>
      <w:r w:rsidR="004C3C67" w:rsidRPr="00AA6475">
        <w:rPr>
          <w:rFonts w:ascii="Arial" w:hAnsi="Arial" w:cs="Arial"/>
        </w:rPr>
        <w:t>has been observed in humans, nonhuman primates, and rodents</w:t>
      </w:r>
      <w:r w:rsidR="00281E91">
        <w:rPr>
          <w:rFonts w:ascii="Arial" w:hAnsi="Arial" w:cs="Arial"/>
        </w:rPr>
        <w:t xml:space="preserve"> </w:t>
      </w:r>
      <w:r w:rsidR="002E55CA">
        <w:rPr>
          <w:rFonts w:ascii="Arial" w:hAnsi="Arial" w:cs="Arial"/>
        </w:rPr>
        <w:fldChar w:fldCharType="begin"/>
      </w:r>
      <w:r w:rsidR="00507222">
        <w:rPr>
          <w:rFonts w:ascii="Arial" w:hAnsi="Arial" w:cs="Arial"/>
        </w:rPr>
        <w:instrText xml:space="preserve"> ADDIN PAPERS2_CITATIONS &lt;citation&gt;&lt;uuid&gt;279F3526-2744-4F68-B69C-A91CC1D79066&lt;/uuid&gt;&lt;priority&gt;0&lt;/priority&gt;&lt;publications&gt;&lt;publication&gt;&lt;volume&gt;51&lt;/volume&gt;&lt;publication_date&gt;99200608001200000000220000&lt;/publication_date&gt;&lt;number&gt;3&lt;/number&gt;&lt;doi&gt;10.1016/j.neuron.2006.07.013&lt;/doi&gt;&lt;startpage&gt;351&lt;/startpage&gt;&lt;title&gt;Speed-Accuracy Tradeoff in Olfaction&lt;/title&gt;&lt;uuid&gt;65221DDE-C3A7-4CA7-AE5E-BF9E9E68E71A&lt;/uuid&gt;&lt;subtype&gt;400&lt;/subtype&gt;&lt;endpage&gt;358&lt;/endpage&gt;&lt;type&gt;400&lt;/type&gt;&lt;url&gt;http://linkinghub.elsevier.com/retrieve/pii/S0896627306005538&lt;/url&gt;&lt;bundle&gt;&lt;publication&gt;&lt;publisher&gt;Elsevier Inc.&lt;/publisher&gt;&lt;title&gt;Neuron&lt;/title&gt;&lt;type&gt;-100&lt;/type&gt;&lt;subtype&gt;-100&lt;/subtype&gt;&lt;uuid&gt;9D190EC7-A2EB-4592-B4B5-156D3C4EBECC&lt;/uuid&gt;&lt;/publication&gt;&lt;/bundle&gt;&lt;authors&gt;&lt;author&gt;&lt;firstName&gt;Dmitry&lt;/firstName&gt;&lt;lastName&gt;Rinberg&lt;/lastName&gt;&lt;/author&gt;&lt;author&gt;&lt;firstName&gt;Alexei&lt;/firstName&gt;&lt;lastName&gt;Koulakov&lt;/lastName&gt;&lt;/author&gt;&lt;author&gt;&lt;firstName&gt;Alan&lt;/firstName&gt;&lt;lastName&gt;Gelperin&lt;/lastName&gt;&lt;/author&gt;&lt;/authors&gt;&lt;/publication&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gt;&lt;uuid&gt;ABE23BC2-5858-40F2-9D0C-171087395459&lt;/uuid&gt;&lt;volume&gt;41&lt;/volume&gt;&lt;doi&gt;10.1016/0001-6918(77)90012-9&lt;/doi&gt;&lt;startpage&gt;67&lt;/startpage&gt;&lt;publication_date&gt;99197702001200000000220000&lt;/publication_date&gt;&lt;url&gt;http://linkinghub.elsevier.com/retrieve/pii/0001691877900129&lt;/url&gt;&lt;citekey&gt;Wickelgren:1977tg&lt;/citekey&gt;&lt;type&gt;400&lt;/type&gt;&lt;title&gt;Speed-accuracy tradeoff and information processing dynamics&lt;/title&gt;&lt;number&gt;1&lt;/number&gt;&lt;subtype&gt;400&lt;/subtype&gt;&lt;endpage&gt;85&lt;/endpage&gt;&lt;bundle&gt;&lt;publication&gt;&lt;title&gt;Acta Psychologica&lt;/title&gt;&lt;type&gt;-100&lt;/type&gt;&lt;subtype&gt;-100&lt;/subtype&gt;&lt;uuid&gt;B931987B-4390-46F0-B182-4297C18757E4&lt;/uuid&gt;&lt;/publication&gt;&lt;/bundle&gt;&lt;authors&gt;&lt;author&gt;&lt;firstName&gt;Wayne&lt;/firstName&gt;&lt;middleNames&gt;A&lt;/middleNames&gt;&lt;lastName&gt;Wickelgren&lt;/lastName&gt;&lt;/author&gt;&lt;/authors&gt;&lt;/publication&gt;&lt;/publications&gt;&lt;cites&gt;&lt;/cites&gt;&lt;/citation&gt;</w:instrText>
      </w:r>
      <w:r w:rsidR="002E55CA">
        <w:rPr>
          <w:rFonts w:ascii="Arial" w:hAnsi="Arial" w:cs="Arial"/>
        </w:rPr>
        <w:fldChar w:fldCharType="separate"/>
      </w:r>
      <w:r w:rsidR="00E971C0">
        <w:rPr>
          <w:rFonts w:ascii="Arial" w:hAnsi="Arial" w:cs="Arial"/>
        </w:rPr>
        <w:t>(Wickelgren, 1977; Roitman and Shadlen, 2002; Rinberg et al., 2006)</w:t>
      </w:r>
      <w:r w:rsidR="002E55CA">
        <w:rPr>
          <w:rFonts w:ascii="Arial" w:hAnsi="Arial" w:cs="Arial"/>
        </w:rPr>
        <w:fldChar w:fldCharType="end"/>
      </w:r>
      <w:r w:rsidR="004C3C67" w:rsidRPr="00AA6475">
        <w:rPr>
          <w:rFonts w:ascii="Arial" w:hAnsi="Arial" w:cs="Arial"/>
        </w:rPr>
        <w:t>, though it is absent in some behavioral contexts</w:t>
      </w:r>
      <w:r w:rsidR="00281E91">
        <w:rPr>
          <w:rFonts w:ascii="Arial" w:hAnsi="Arial" w:cs="Arial"/>
        </w:rPr>
        <w:t xml:space="preserve"> </w:t>
      </w:r>
      <w:r w:rsidR="002E55CA">
        <w:rPr>
          <w:rFonts w:ascii="Arial" w:hAnsi="Arial" w:cs="Arial"/>
        </w:rPr>
        <w:fldChar w:fldCharType="begin"/>
      </w:r>
      <w:r w:rsidR="00507222">
        <w:rPr>
          <w:rFonts w:ascii="Arial" w:hAnsi="Arial" w:cs="Arial"/>
        </w:rPr>
        <w:instrText xml:space="preserve"> ADDIN PAPERS2_CITATIONS &lt;citation&gt;&lt;uuid&gt;1D57A4E8-AAD0-45F8-A8B7-A5C624837589&lt;/uuid&gt;&lt;priority&gt;0&lt;/priority&gt;&lt;publications&gt;&lt;publication&gt;&lt;volume&gt;6&lt;/volume&gt;&lt;publication_date&gt;99200310191200000000222000&lt;/publication_date&gt;&lt;number&gt;11&lt;/number&gt;&lt;doi&gt;10.1038/nn1142&lt;/doi&gt;&lt;startpage&gt;1224&lt;/startpage&gt;&lt;title&gt;Speed and accuracy of olfactory discrimination in the rat&lt;/title&gt;&lt;uuid&gt;22C48752-B535-4BD1-A236-4F589369EA62&lt;/uuid&gt;&lt;subtype&gt;400&lt;/subtype&gt;&lt;endpage&gt;1229&lt;/endpage&gt;&lt;type&gt;400&lt;/type&gt;&lt;url&gt;http://www.nature.com/doifinder/10.1038/nn1142&lt;/url&gt;&lt;bundle&gt;&lt;publication&gt;&lt;publisher&gt;Nature Publishing Group&lt;/publisher&gt;&lt;title&gt;Nature Neuroscience&lt;/title&gt;&lt;type&gt;-100&lt;/type&gt;&lt;subtype&gt;-100&lt;/subtype&gt;&lt;uuid&gt;74CBEF23-0F6A-42D8-BA54-21DF59C3E7D3&lt;/uuid&gt;&lt;/publication&gt;&lt;/bundle&gt;&lt;authors&gt;&lt;author&gt;&lt;firstName&gt;Naoshige&lt;/firstName&gt;&lt;lastName&gt;Uchida&lt;/lastName&gt;&lt;/author&gt;&lt;author&gt;&lt;firstName&gt;Zachary&lt;/firstName&gt;&lt;middleNames&gt;F&lt;/middleNames&gt;&lt;lastName&gt;Mainen&lt;/lastName&gt;&lt;/author&gt;&lt;/authors&gt;&lt;/publication&gt;&lt;/publications&gt;&lt;cites&gt;&lt;/cites&gt;&lt;/citation&gt;</w:instrText>
      </w:r>
      <w:r w:rsidR="002E55CA">
        <w:rPr>
          <w:rFonts w:ascii="Arial" w:hAnsi="Arial" w:cs="Arial"/>
        </w:rPr>
        <w:fldChar w:fldCharType="separate"/>
      </w:r>
      <w:r w:rsidR="002B0433">
        <w:rPr>
          <w:rFonts w:ascii="Arial" w:hAnsi="Arial" w:cs="Arial"/>
        </w:rPr>
        <w:t>(Uchida and Mainen, 2003)</w:t>
      </w:r>
      <w:r w:rsidR="002E55CA">
        <w:rPr>
          <w:rFonts w:ascii="Arial" w:hAnsi="Arial" w:cs="Arial"/>
        </w:rPr>
        <w:fldChar w:fldCharType="end"/>
      </w:r>
      <w:r w:rsidR="004C3C67" w:rsidRPr="00AA6475">
        <w:rPr>
          <w:rFonts w:ascii="Arial" w:hAnsi="Arial" w:cs="Arial"/>
        </w:rPr>
        <w:t>.</w:t>
      </w:r>
      <w:r w:rsidR="004D2DA0">
        <w:rPr>
          <w:rFonts w:ascii="Arial" w:hAnsi="Arial" w:cs="Arial"/>
        </w:rPr>
        <w:t xml:space="preserve"> Drift-diffusion models also predict that</w:t>
      </w:r>
      <w:r w:rsidR="00C007DB" w:rsidRPr="00AA6475">
        <w:rPr>
          <w:rFonts w:ascii="Arial" w:hAnsi="Arial" w:cs="Arial"/>
        </w:rPr>
        <w:t xml:space="preserve"> increasing the str</w:t>
      </w:r>
      <w:r w:rsidR="004D2DA0">
        <w:rPr>
          <w:rFonts w:ascii="Arial" w:hAnsi="Arial" w:cs="Arial"/>
        </w:rPr>
        <w:t xml:space="preserve">ength of the evidence increases </w:t>
      </w:r>
      <w:r w:rsidR="00C007DB" w:rsidRPr="00AA6475">
        <w:rPr>
          <w:rFonts w:ascii="Arial" w:hAnsi="Arial" w:cs="Arial"/>
        </w:rPr>
        <w:t xml:space="preserve">the slope of the accumulation curve, resulting in faster decisions while decreasing evidence strength reduces the slope and results in slower decisions. </w:t>
      </w:r>
    </w:p>
    <w:p w14:paraId="5907DF26" w14:textId="77777777" w:rsidR="00D01E39" w:rsidRDefault="00D01E39" w:rsidP="004665E4">
      <w:pPr>
        <w:spacing w:line="276" w:lineRule="auto"/>
        <w:jc w:val="both"/>
        <w:rPr>
          <w:rFonts w:ascii="Arial" w:hAnsi="Arial" w:cs="Arial"/>
        </w:rPr>
      </w:pPr>
    </w:p>
    <w:p w14:paraId="1BA962B3" w14:textId="44CAE8D1" w:rsidR="00C007DB" w:rsidRDefault="00D01E39" w:rsidP="004665E4">
      <w:pPr>
        <w:spacing w:line="276" w:lineRule="auto"/>
        <w:jc w:val="both"/>
        <w:rPr>
          <w:rFonts w:ascii="Arial" w:hAnsi="Arial" w:cs="Arial"/>
        </w:rPr>
      </w:pPr>
      <w:r>
        <w:rPr>
          <w:rFonts w:ascii="Arial" w:hAnsi="Arial" w:cs="Arial"/>
        </w:rPr>
        <w:t>Drift-diffusion</w:t>
      </w:r>
      <w:r w:rsidR="00CA4F6D">
        <w:rPr>
          <w:rFonts w:ascii="Arial" w:hAnsi="Arial" w:cs="Arial"/>
        </w:rPr>
        <w:t xml:space="preserve"> </w:t>
      </w:r>
      <w:r w:rsidR="00D52716">
        <w:rPr>
          <w:rFonts w:ascii="Arial" w:hAnsi="Arial" w:cs="Arial"/>
        </w:rPr>
        <w:t xml:space="preserve">and related </w:t>
      </w:r>
      <w:r w:rsidR="00CA4F6D">
        <w:rPr>
          <w:rFonts w:ascii="Arial" w:hAnsi="Arial" w:cs="Arial"/>
        </w:rPr>
        <w:t xml:space="preserve">models can also be used to effectively model </w:t>
      </w:r>
      <w:proofErr w:type="gramStart"/>
      <w:r w:rsidR="00CA4F6D">
        <w:rPr>
          <w:rFonts w:ascii="Arial" w:hAnsi="Arial" w:cs="Arial"/>
        </w:rPr>
        <w:t>behavior</w:t>
      </w:r>
      <w:r w:rsidR="00281E91">
        <w:rPr>
          <w:rFonts w:ascii="Arial" w:hAnsi="Arial" w:cs="Arial"/>
        </w:rPr>
        <w:t xml:space="preserve"> </w:t>
      </w:r>
      <w:r w:rsidR="00315F51">
        <w:rPr>
          <w:rFonts w:ascii="Arial" w:hAnsi="Arial" w:cs="Arial"/>
        </w:rPr>
        <w:t xml:space="preserve"> </w:t>
      </w:r>
      <w:proofErr w:type="gramEnd"/>
      <w:r w:rsidR="00315F51">
        <w:rPr>
          <w:rFonts w:ascii="Arial" w:hAnsi="Arial" w:cs="Arial"/>
        </w:rPr>
        <w:fldChar w:fldCharType="begin"/>
      </w:r>
      <w:r w:rsidR="00507222">
        <w:rPr>
          <w:rFonts w:ascii="Arial" w:hAnsi="Arial" w:cs="Arial"/>
        </w:rPr>
        <w:instrText xml:space="preserve"> ADDIN PAPERS2_CITATIONS &lt;citation&gt;&lt;uuid&gt;277A576E-6EED-454D-997E-4C130DF63B9C&lt;/uuid&gt;&lt;priority&gt;0&lt;/priority&gt;&lt;publications&gt;&lt;publication&gt;&lt;volume&gt;340&lt;/volume&gt;&lt;publication_date&gt;99201304041200000000222000&lt;/publication_date&gt;&lt;number&gt;6128&lt;/number&gt;&lt;doi&gt;10.1126/science.1233912&lt;/doi&gt;&lt;startpage&gt;95&lt;/startpage&gt;&lt;title&gt;Rats and Humans Can Optimally Accumulate Evidence for Decision-Making&lt;/title&gt;&lt;uuid&gt;DDDF582F-5552-4FB9-A63B-7DEAAF43642E&lt;/uuid&gt;&lt;subtype&gt;400&lt;/subtype&gt;&lt;endpage&gt;98&lt;/endpage&gt;&lt;type&gt;400&lt;/type&gt;&lt;url&gt;http://www.sciencemag.org/cgi/doi/10.1126/science.1233912&lt;/url&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gt;&lt;volume&gt;32&lt;/volume&gt;&lt;publication_date&gt;99201203141200000000222000&lt;/publication_date&gt;&lt;number&gt;11&lt;/number&gt;&lt;doi&gt;10.1523/JNEUROSCI.4010-11.2012&lt;/doi&gt;&lt;startpage&gt;3612&lt;/startpage&gt;&lt;title&gt;The Cost of Accumulating Evidence in Perceptual Decision Making&lt;/title&gt;&lt;uuid&gt;CB661673-AC07-4306-9F8E-AF0AA18B4D9C&lt;/uuid&gt;&lt;subtype&gt;400&lt;/subtype&gt;&lt;endpage&gt;3628&lt;/endpage&gt;&lt;type&gt;400&lt;/type&gt;&lt;url&gt;http://www.jneurosci.org/cgi/doi/10.1523/JNEUROSCI.4010-11.2012&lt;/url&gt;&lt;bundle&gt;&lt;publication&gt;&lt;title&gt;Journal of Neuroscience&lt;/title&gt;&lt;type&gt;-100&lt;/type&gt;&lt;subtype&gt;-100&lt;/subtype&gt;&lt;uuid&gt;CE5794B9-F70F-42F3-9DF4-F63416859BDC&lt;/uuid&gt;&lt;/publication&gt;&lt;/bundle&gt;&lt;authors&gt;&lt;author&gt;&lt;firstName&gt;J&lt;/firstName&gt;&lt;lastName&gt;Drugowitsch&lt;/lastName&gt;&lt;/author&gt;&lt;author&gt;&lt;firstName&gt;R&lt;/firstName&gt;&lt;lastName&gt;Moreno-Bote&lt;/lastName&gt;&lt;/author&gt;&lt;author&gt;&lt;firstName&gt;A&lt;/firstName&gt;&lt;middleNames&gt;K&lt;/middleNames&gt;&lt;lastName&gt;Churchland&lt;/lastName&gt;&lt;/author&gt;&lt;author&gt;&lt;firstName&gt;M&lt;/firstName&gt;&lt;middleNames&gt;N&lt;/middleNames&gt;&lt;lastName&gt;Shadlen&lt;/lastName&gt;&lt;/author&gt;&lt;author&gt;&lt;firstName&gt;A&lt;/firstName&gt;&lt;lastName&gt;Pouget&lt;/lastName&gt;&lt;/author&gt;&lt;/authors&gt;&lt;/publication&gt;&lt;publication&gt;&lt;uuid&gt;1E711E57-8198-4345-B7F0-804D94CE123C&lt;/uuid&gt;&lt;volume&gt;80&lt;/volume&gt;&lt;doi&gt;10.1016/j.neuron.2013.10.047&lt;/doi&gt;&lt;startpage&gt;791&lt;/startpage&gt;&lt;publication_date&gt;99201310001200000000220000&lt;/publication_date&gt;&lt;url&gt;http://linkinghub.elsevier.com/retrieve/pii/S0896627313009999&lt;/url&gt;&lt;citekey&gt;Shadlen:2013jp&lt;/citekey&gt;&lt;type&gt;400&lt;/type&gt;&lt;title&gt;Decision Making as a Window on Cognition&lt;/title&gt;&lt;institution&gt;Howard Hughes Medical Institute, Kavli Institute and Department of Neuroscience, Columbia University, New York, NY 10038, USA. Electronic address: shadlen@columbia.edu.&lt;/institution&gt;&lt;number&gt;3&lt;/number&gt;&lt;subtype&gt;400&lt;/subtype&gt;&lt;endpage&gt;806&lt;/endpage&gt;&lt;bundle&gt;&lt;publication&gt;&lt;publisher&gt;Elsevier Inc.&lt;/publisher&gt;&lt;title&gt;Neuron&lt;/title&gt;&lt;type&gt;-100&lt;/type&gt;&lt;subtype&gt;-100&lt;/subtype&gt;&lt;uuid&gt;9D190EC7-A2EB-4592-B4B5-156D3C4EBECC&lt;/uuid&gt;&lt;/publication&gt;&lt;/bundle&gt;&lt;authors&gt;&lt;author&gt;&lt;firstName&gt;Michael&lt;/firstName&gt;&lt;middleNames&gt;N&lt;/middleNames&gt;&lt;lastName&gt;Shadlen&lt;/lastName&gt;&lt;/author&gt;&lt;author&gt;&lt;firstName&gt;Roozbeh&lt;/firstName&gt;&lt;lastName&gt;Kiani&lt;/lastName&gt;&lt;/author&gt;&lt;/authors&gt;&lt;/publication&gt;&lt;/publications&gt;&lt;cites&gt;&lt;/cites&gt;&lt;/citation&gt;</w:instrText>
      </w:r>
      <w:r w:rsidR="00315F51">
        <w:rPr>
          <w:rFonts w:ascii="Arial" w:hAnsi="Arial" w:cs="Arial"/>
        </w:rPr>
        <w:fldChar w:fldCharType="separate"/>
      </w:r>
      <w:r w:rsidR="00E971C0">
        <w:rPr>
          <w:rFonts w:ascii="Arial" w:hAnsi="Arial" w:cs="Arial"/>
        </w:rPr>
        <w:t>(Drugowitsch et al., 2012; Brunton et al., 2013; Shadlen and Kiani, 2013; Kira et al., 2015)</w:t>
      </w:r>
      <w:r w:rsidR="00315F51">
        <w:rPr>
          <w:rFonts w:ascii="Arial" w:hAnsi="Arial" w:cs="Arial"/>
        </w:rPr>
        <w:fldChar w:fldCharType="end"/>
      </w:r>
      <w:r w:rsidR="00CA4F6D">
        <w:rPr>
          <w:rFonts w:ascii="Arial" w:hAnsi="Arial" w:cs="Arial"/>
        </w:rPr>
        <w:t xml:space="preserve">. For example, one recent study used a drift-diffusion framework to model the behavior of rats and humans accumulating auditory clicks </w:t>
      </w:r>
      <w:r w:rsidR="00CA4F6D">
        <w:rPr>
          <w:rFonts w:ascii="Arial" w:hAnsi="Arial" w:cs="Arial"/>
        </w:rPr>
        <w:fldChar w:fldCharType="begin"/>
      </w:r>
      <w:r w:rsidR="00507222">
        <w:rPr>
          <w:rFonts w:ascii="Arial" w:hAnsi="Arial" w:cs="Arial"/>
        </w:rPr>
        <w:instrText xml:space="preserve"> ADDIN PAPERS2_CITATIONS &lt;citation&gt;&lt;uuid&gt;06B26AB2-A083-4F2D-B13B-CC58BB9451EF&lt;/uuid&gt;&lt;priority&gt;0&lt;/priority&gt;&lt;publications&gt;&lt;publication&gt;&lt;volume&gt;340&lt;/volume&gt;&lt;publication_date&gt;99201304041200000000222000&lt;/publication_date&gt;&lt;number&gt;6128&lt;/number&gt;&lt;doi&gt;10.1126/science.1233912&lt;/doi&gt;&lt;startpage&gt;95&lt;/startpage&gt;&lt;title&gt;Rats and Humans Can Optimally Accumulate Evidence for Decision-Making&lt;/title&gt;&lt;uuid&gt;DDDF582F-5552-4FB9-A63B-7DEAAF43642E&lt;/uuid&gt;&lt;subtype&gt;400&lt;/subtype&gt;&lt;endpage&gt;98&lt;/endpage&gt;&lt;type&gt;400&lt;/type&gt;&lt;url&gt;http://www.sciencemag.org/cgi/doi/10.1126/science.1233912&lt;/url&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s&gt;&lt;cites&gt;&lt;/cites&gt;&lt;/citation&gt;</w:instrText>
      </w:r>
      <w:r w:rsidR="00CA4F6D">
        <w:rPr>
          <w:rFonts w:ascii="Arial" w:hAnsi="Arial" w:cs="Arial"/>
        </w:rPr>
        <w:fldChar w:fldCharType="separate"/>
      </w:r>
      <w:r w:rsidR="002B0433">
        <w:rPr>
          <w:rFonts w:ascii="Arial" w:hAnsi="Arial" w:cs="Arial"/>
        </w:rPr>
        <w:t>(Brunton et al., 2013)</w:t>
      </w:r>
      <w:r w:rsidR="00CA4F6D">
        <w:rPr>
          <w:rFonts w:ascii="Arial" w:hAnsi="Arial" w:cs="Arial"/>
        </w:rPr>
        <w:fldChar w:fldCharType="end"/>
      </w:r>
      <w:r w:rsidR="00CA4F6D">
        <w:rPr>
          <w:rFonts w:ascii="Arial" w:hAnsi="Arial" w:cs="Arial"/>
        </w:rPr>
        <w:t>.</w:t>
      </w:r>
      <w:r>
        <w:rPr>
          <w:rFonts w:ascii="Arial" w:hAnsi="Arial" w:cs="Arial"/>
        </w:rPr>
        <w:t xml:space="preserve"> </w:t>
      </w:r>
      <w:commentRangeStart w:id="1"/>
      <w:r>
        <w:rPr>
          <w:rFonts w:ascii="Arial" w:hAnsi="Arial" w:cs="Arial"/>
        </w:rPr>
        <w:t>Surprisingly, the authors found that behavioral variability did not originat</w:t>
      </w:r>
      <w:r w:rsidR="005F143A">
        <w:rPr>
          <w:rFonts w:ascii="Arial" w:hAnsi="Arial" w:cs="Arial"/>
        </w:rPr>
        <w:t>e from noise in the accumulator (e.g., the</w:t>
      </w:r>
      <w:r>
        <w:rPr>
          <w:rFonts w:ascii="Arial" w:hAnsi="Arial" w:cs="Arial"/>
        </w:rPr>
        <w:t xml:space="preserve"> memory</w:t>
      </w:r>
      <w:r w:rsidR="005F143A">
        <w:rPr>
          <w:rFonts w:ascii="Arial" w:hAnsi="Arial" w:cs="Arial"/>
        </w:rPr>
        <w:t xml:space="preserve"> of previous sensory stimuli)</w:t>
      </w:r>
      <w:r>
        <w:rPr>
          <w:rFonts w:ascii="Arial" w:hAnsi="Arial" w:cs="Arial"/>
        </w:rPr>
        <w:t xml:space="preserve">; rather variability seemed to originate purely from the presentation of sensory evidence. These results </w:t>
      </w:r>
      <w:r>
        <w:rPr>
          <w:rFonts w:ascii="Arial" w:hAnsi="Arial" w:cs="Arial"/>
        </w:rPr>
        <w:lastRenderedPageBreak/>
        <w:t xml:space="preserve">demonstrate the power of such purely behavioral models to describe the </w:t>
      </w:r>
      <w:r w:rsidR="00F82797">
        <w:rPr>
          <w:rFonts w:ascii="Arial" w:hAnsi="Arial" w:cs="Arial"/>
        </w:rPr>
        <w:t xml:space="preserve">dynamics of decision-making processes. </w:t>
      </w:r>
      <w:commentRangeEnd w:id="1"/>
      <w:r w:rsidR="00430516">
        <w:rPr>
          <w:rStyle w:val="CommentReference"/>
        </w:rPr>
        <w:commentReference w:id="1"/>
      </w:r>
    </w:p>
    <w:p w14:paraId="3D3B7E0E" w14:textId="77777777" w:rsidR="00C007DB" w:rsidRDefault="00C007DB" w:rsidP="004665E4">
      <w:pPr>
        <w:spacing w:line="276" w:lineRule="auto"/>
        <w:jc w:val="both"/>
        <w:rPr>
          <w:rFonts w:ascii="Arial" w:hAnsi="Arial" w:cs="Arial"/>
        </w:rPr>
      </w:pPr>
    </w:p>
    <w:p w14:paraId="0EBF4C0B" w14:textId="737E6F37" w:rsidR="009D29F0" w:rsidRPr="009D29F0" w:rsidRDefault="009D29F0" w:rsidP="004665E4">
      <w:pPr>
        <w:spacing w:line="276" w:lineRule="auto"/>
        <w:jc w:val="both"/>
        <w:rPr>
          <w:rFonts w:ascii="Arial" w:hAnsi="Arial" w:cs="Arial"/>
          <w:b/>
        </w:rPr>
      </w:pPr>
      <w:r>
        <w:rPr>
          <w:rFonts w:ascii="Arial" w:hAnsi="Arial" w:cs="Arial"/>
          <w:b/>
        </w:rPr>
        <w:t xml:space="preserve">Single neuron correlates of </w:t>
      </w:r>
      <w:r w:rsidR="00EB60E4">
        <w:rPr>
          <w:rFonts w:ascii="Arial" w:hAnsi="Arial" w:cs="Arial"/>
          <w:b/>
        </w:rPr>
        <w:t xml:space="preserve">evidence accumulation for </w:t>
      </w:r>
      <w:r>
        <w:rPr>
          <w:rFonts w:ascii="Arial" w:hAnsi="Arial" w:cs="Arial"/>
          <w:b/>
        </w:rPr>
        <w:t>decision-making</w:t>
      </w:r>
    </w:p>
    <w:p w14:paraId="5BD4EF7A" w14:textId="77777777" w:rsidR="009D29F0" w:rsidRDefault="009D29F0" w:rsidP="004665E4">
      <w:pPr>
        <w:spacing w:line="276" w:lineRule="auto"/>
        <w:jc w:val="both"/>
        <w:rPr>
          <w:rFonts w:ascii="Arial" w:hAnsi="Arial" w:cs="Arial"/>
        </w:rPr>
      </w:pPr>
    </w:p>
    <w:p w14:paraId="33D3347E" w14:textId="4BDC698B" w:rsidR="008C17A4" w:rsidRDefault="00ED642E" w:rsidP="004665E4">
      <w:pPr>
        <w:spacing w:line="276" w:lineRule="auto"/>
        <w:jc w:val="both"/>
        <w:rPr>
          <w:rFonts w:ascii="Arial" w:hAnsi="Arial" w:cs="Arial"/>
        </w:rPr>
      </w:pPr>
      <w:r w:rsidRPr="0064733D">
        <w:rPr>
          <w:rFonts w:ascii="Arial" w:hAnsi="Arial" w:cs="Arial"/>
        </w:rPr>
        <w:t xml:space="preserve">Neural correlates </w:t>
      </w:r>
      <w:r w:rsidR="000274EA">
        <w:rPr>
          <w:rFonts w:ascii="Arial" w:hAnsi="Arial" w:cs="Arial"/>
        </w:rPr>
        <w:t>of</w:t>
      </w:r>
      <w:r w:rsidRPr="0064733D">
        <w:rPr>
          <w:rFonts w:ascii="Arial" w:hAnsi="Arial" w:cs="Arial"/>
        </w:rPr>
        <w:t xml:space="preserve"> </w:t>
      </w:r>
      <w:r w:rsidR="00634D93" w:rsidRPr="0064733D">
        <w:rPr>
          <w:rFonts w:ascii="Arial" w:hAnsi="Arial" w:cs="Arial"/>
        </w:rPr>
        <w:t>evidence a</w:t>
      </w:r>
      <w:r w:rsidR="00507222">
        <w:rPr>
          <w:rFonts w:ascii="Arial" w:hAnsi="Arial" w:cs="Arial"/>
        </w:rPr>
        <w:t>ccumulation for decision-making</w:t>
      </w:r>
      <w:r w:rsidR="00634D93" w:rsidRPr="0064733D">
        <w:rPr>
          <w:rFonts w:ascii="Arial" w:hAnsi="Arial" w:cs="Arial"/>
        </w:rPr>
        <w:t xml:space="preserve"> </w:t>
      </w:r>
      <w:r w:rsidRPr="0064733D">
        <w:rPr>
          <w:rFonts w:ascii="Arial" w:hAnsi="Arial" w:cs="Arial"/>
        </w:rPr>
        <w:t>have been found</w:t>
      </w:r>
      <w:r w:rsidR="00634D93" w:rsidRPr="0064733D">
        <w:rPr>
          <w:rFonts w:ascii="Arial" w:hAnsi="Arial" w:cs="Arial"/>
        </w:rPr>
        <w:t xml:space="preserve"> throughout the brain</w:t>
      </w:r>
      <w:r w:rsidRPr="0064733D">
        <w:rPr>
          <w:rFonts w:ascii="Arial" w:hAnsi="Arial" w:cs="Arial"/>
        </w:rPr>
        <w:t>, but the neural computations underlying this process remain unclear</w:t>
      </w:r>
      <w:r w:rsidR="00281E91">
        <w:rPr>
          <w:rFonts w:ascii="Arial" w:hAnsi="Arial" w:cs="Arial"/>
        </w:rPr>
        <w:t xml:space="preserve"> </w:t>
      </w:r>
      <w:r w:rsidR="004F24B5" w:rsidRPr="0064733D">
        <w:rPr>
          <w:rFonts w:ascii="Arial" w:hAnsi="Arial" w:cs="Arial"/>
        </w:rPr>
        <w:fldChar w:fldCharType="begin"/>
      </w:r>
      <w:r w:rsidR="00507222">
        <w:rPr>
          <w:rFonts w:ascii="Arial" w:hAnsi="Arial" w:cs="Arial"/>
        </w:rPr>
        <w:instrText xml:space="preserve"> ADDIN PAPERS2_CITATIONS &lt;citation&gt;&lt;uuid&gt;77B879B2-61C5-4517-A189-20103773A8F4&lt;/uuid&gt;&lt;priority&gt;0&lt;/priority&gt;&lt;publications&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volume&gt;404&lt;/volume&gt;&lt;publication_date&gt;99200003231200000000222000&lt;/publication_date&gt;&lt;number&gt;6776&lt;/number&gt;&lt;doi&gt;10.1038/35006062&lt;/doi&gt;&lt;startpage&gt;390&lt;/startpage&gt;&lt;title&gt;Representation of a perceptual decision in developing oculomotor commands&lt;/title&gt;&lt;uuid&gt;78DA1875-AD33-426F-BBF6-BAD4C2187039&lt;/uuid&gt;&lt;subtype&gt;400&lt;/subtype&gt;&lt;endpage&gt;394&lt;/endpage&gt;&lt;type&gt;400&lt;/type&gt;&lt;url&gt;http://www.nature.com/doifinder/10.1038/35006062&lt;/url&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447&lt;/volume&gt;&lt;publication_date&gt;99200706031200000000222000&lt;/publication_date&gt;&lt;number&gt;7148&lt;/number&gt;&lt;doi&gt;10.1038/nature05852&lt;/doi&gt;&lt;startpage&gt;1075&lt;/startpage&gt;&lt;title&gt;Probabilistic reasoning by neurons&lt;/title&gt;&lt;uuid&gt;0A894477-583B-4629-B6E6-5B24E8DB6D41&lt;/uuid&gt;&lt;subtype&gt;400&lt;/subtype&gt;&lt;endpage&gt;1080&lt;/endpage&gt;&lt;type&gt;400&lt;/type&gt;&lt;url&gt;http://www.nature.com/doifinder/10.1038/nature05852&lt;/url&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12&lt;/volume&gt;&lt;publication_date&gt;99199200001200000000200000&lt;/publication_date&gt;&lt;number&gt;December&lt;/number&gt;&lt;startpage&gt;4745&lt;/startpage&gt;&lt;title&gt;The analysis of visual motion: a comparison of neuronal and psychophysical performance&lt;/title&gt;&lt;uuid&gt;B136DDB7-8A34-4171-BDFC-C36A274C64ED&lt;/uuid&gt;&lt;subtype&gt;400&lt;/subtype&gt;&lt;endpage&gt;4765&lt;/endpage&gt;&lt;type&gt;400&lt;/type&gt;&lt;url&gt;http://www.jneurosci.org/content/12/12/4745.short&lt;/url&gt;&lt;authors&gt;&lt;author&gt;&lt;firstName&gt;K&lt;/firstName&gt;&lt;middleNames&gt;H&lt;/middleNames&gt;&lt;lastName&gt;Britten&lt;/lastName&gt;&lt;/author&gt;&lt;author&gt;&lt;firstName&gt;M&lt;/firstName&gt;&lt;middleNames&gt;N&lt;/middleNames&gt;&lt;lastName&gt;Shadlen&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284&lt;/volume&gt;&lt;publication_date&gt;99199905141200000000222000&lt;/publication_date&gt;&lt;number&gt;5417&lt;/number&gt;&lt;institution&gt;Howard Hughes Medical Institute and Department of Neurobiology, Stanford University School of Medicine, Stanford, CA 94305, USA.&lt;/institution&gt;&lt;startpage&gt;1158&lt;/startpage&gt;&lt;title&gt;Separate signals for target selection and movement specification in the superior colliculus.&lt;/title&gt;&lt;uuid&gt;A7241DE3-C32E-4264-B72F-B37DCBF11D66&lt;/uuid&gt;&lt;subtype&gt;400&lt;/subtype&gt;&lt;endpage&gt;1161&lt;/endpage&gt;&lt;type&gt;400&lt;/type&gt;&lt;url&gt;http://eutils.ncbi.nlm.nih.gov/entrez/eutils/elink.fcgi?dbfrom=pubmed&amp;amp;id=10325224&amp;amp;retmode=ref&amp;amp;cmd=prlinks&lt;/url&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4F24B5" w:rsidRPr="0064733D">
        <w:rPr>
          <w:rFonts w:ascii="Arial" w:hAnsi="Arial" w:cs="Arial"/>
        </w:rPr>
        <w:fldChar w:fldCharType="separate"/>
      </w:r>
      <w:r w:rsidR="00E971C0">
        <w:rPr>
          <w:rFonts w:ascii="Arial" w:hAnsi="Arial" w:cs="Arial"/>
        </w:rPr>
        <w:t>(Britten and Shadlen, 1992; Shadlen and Newsome, 1996; Horwitz and Newsome, 1999; Gold and Shadlen, 2000; Roitman and Shadlen, 2002; Gold and Shadlen, 2007; Yang and Shadlen, 2007; Mante et al., 2013; Hanks et al., 2015)</w:t>
      </w:r>
      <w:r w:rsidR="004F24B5" w:rsidRPr="0064733D">
        <w:rPr>
          <w:rFonts w:ascii="Arial" w:hAnsi="Arial" w:cs="Arial"/>
        </w:rPr>
        <w:fldChar w:fldCharType="end"/>
      </w:r>
      <w:r w:rsidR="00634D93" w:rsidRPr="0064733D">
        <w:rPr>
          <w:rFonts w:ascii="Arial" w:hAnsi="Arial" w:cs="Arial"/>
        </w:rPr>
        <w:t>.</w:t>
      </w:r>
      <w:r w:rsidR="00D25685">
        <w:rPr>
          <w:rFonts w:ascii="Arial" w:hAnsi="Arial" w:cs="Arial"/>
        </w:rPr>
        <w:t xml:space="preserve"> </w:t>
      </w:r>
      <w:r w:rsidR="00AF2E34" w:rsidRPr="0064733D">
        <w:rPr>
          <w:rFonts w:ascii="Arial" w:hAnsi="Arial" w:cs="Arial"/>
        </w:rPr>
        <w:t>The posterior parietal cortex (PPC) has emerged as a prime candidate region for this process, in large part due to its extensive connections</w:t>
      </w:r>
      <w:r w:rsidR="008C17A4" w:rsidRPr="0064733D">
        <w:rPr>
          <w:rFonts w:ascii="Arial" w:hAnsi="Arial" w:cs="Arial"/>
        </w:rPr>
        <w:t xml:space="preserve"> to both sensory and motor regions</w:t>
      </w:r>
      <w:r w:rsidR="00507222">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321D106D-BBE0-4656-8F3E-2AE4928B52A1&lt;/uuid&gt;&lt;priority&gt;0&lt;/priority&gt;&lt;publications&gt;&lt;publication&gt;&lt;uuid&gt;4D359360-6FBB-403F-A418-B197892733C3&lt;/uuid&gt;&lt;volume&gt;299&lt;/volume&gt;&lt;doi&gt;10.1002/cne.902990404&lt;/doi&gt;&lt;startpage&gt;421&lt;/startpage&gt;&lt;publication_date&gt;99199009221200000000222000&lt;/publication_date&gt;&lt;url&gt;http://doi.wiley.com/10.1002/cne.902990404&lt;/url&gt;&lt;citekey&gt;Blatt:1990in&lt;/citekey&gt;&lt;type&gt;400&lt;/type&gt;&lt;title&gt;Visual receptive field organization and cortico-cortical connections of the lateral intraparietal area (area LIP) in the macaque&lt;/title&gt;&lt;number&gt;4&lt;/number&gt;&lt;subtype&gt;400&lt;/subtype&gt;&lt;endpage&gt;445&lt;/endpage&gt;&lt;authors&gt;&lt;author&gt;&lt;firstName&gt;Gene&lt;/firstName&gt;&lt;middleNames&gt;J&lt;/middleNames&gt;&lt;lastName&gt;Blatt&lt;/lastName&gt;&lt;/author&gt;&lt;author&gt;&lt;firstName&gt;Richard&lt;/firstName&gt;&lt;middleNames&gt;a&lt;/middleNames&gt;&lt;lastName&gt;Andersen&lt;/lastName&gt;&lt;/author&gt;&lt;author&gt;&lt;firstName&gt;Gene&lt;/firstName&gt;&lt;middleNames&gt;R&lt;/middleNames&gt;&lt;lastName&gt;Stoner&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(Blatt et al., 1990)</w:t>
      </w:r>
      <w:r w:rsidR="00CA28D0" w:rsidRPr="0064733D">
        <w:rPr>
          <w:rFonts w:ascii="Arial" w:hAnsi="Arial" w:cs="Arial"/>
        </w:rPr>
        <w:fldChar w:fldCharType="end"/>
      </w:r>
      <w:r w:rsidR="00CA28D0" w:rsidRPr="0064733D">
        <w:rPr>
          <w:rFonts w:ascii="Arial" w:hAnsi="Arial" w:cs="Arial"/>
        </w:rPr>
        <w:t xml:space="preserve"> and a variety of studies in non-human primates</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41D34233-A4EC-4F70-A735-A0F0AE2AC8C0&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Andersen and Cui, 2009; Bisley and Goldberg, 2010)</w:t>
      </w:r>
      <w:r w:rsidR="00CA28D0" w:rsidRPr="0064733D">
        <w:rPr>
          <w:rFonts w:ascii="Arial" w:hAnsi="Arial" w:cs="Arial"/>
        </w:rPr>
        <w:fldChar w:fldCharType="end"/>
      </w:r>
      <w:r w:rsidR="00CA28D0" w:rsidRPr="0064733D">
        <w:rPr>
          <w:rFonts w:ascii="Arial" w:hAnsi="Arial" w:cs="Arial"/>
        </w:rPr>
        <w:t xml:space="preserve">. Much of this work has focused on the lateral </w:t>
      </w:r>
      <w:proofErr w:type="spellStart"/>
      <w:r w:rsidR="00CA28D0" w:rsidRPr="0064733D">
        <w:rPr>
          <w:rFonts w:ascii="Arial" w:hAnsi="Arial" w:cs="Arial"/>
        </w:rPr>
        <w:t>intraparietal</w:t>
      </w:r>
      <w:proofErr w:type="spellEnd"/>
      <w:r w:rsidR="00CA28D0" w:rsidRPr="0064733D">
        <w:rPr>
          <w:rFonts w:ascii="Arial" w:hAnsi="Arial" w:cs="Arial"/>
        </w:rPr>
        <w:t xml:space="preserve"> area (LIP), a region within the PPC which exhibits substantial saccade-related activity</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A24AAF08-10D9-47C8-8B25-F91FE9066DA1&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Bisley and Goldberg, 2010)</w:t>
      </w:r>
      <w:r w:rsidR="00CA28D0" w:rsidRPr="0064733D">
        <w:rPr>
          <w:rFonts w:ascii="Arial" w:hAnsi="Arial" w:cs="Arial"/>
        </w:rPr>
        <w:fldChar w:fldCharType="end"/>
      </w:r>
      <w:r w:rsidR="00CA28D0" w:rsidRPr="0064733D">
        <w:rPr>
          <w:rFonts w:ascii="Arial" w:hAnsi="Arial" w:cs="Arial"/>
        </w:rPr>
        <w:t>. The majority of such studies have used variants of two-alternative forced choice (2AFC) random-dot motion tasks, in which monkeys view a stimulus with varying amounts of net motion due to the biased motion of a set of rapidly moving dots. Following a delay of several seconds, monkeys are instructed to make a saccade toward one of two targets, one of which is within the receptive field of a recorded LIP neuron</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F9495683-8387-4C39-839B-41FFD110C653&lt;/uuid&gt;&lt;priority&gt;0&lt;/priority&gt;&lt;publications&gt;&lt;publication&gt;&lt;uuid&gt;F83714B4-617A-45C3-8154-D5D974D98D17&lt;/uuid&gt;&lt;volume&gt;18&lt;/volume&gt;&lt;startpage&gt;3870&lt;/startpage&gt;&lt;publication_date&gt;99199805151200000000222000&lt;/publication_date&gt;&lt;url&gt;http://www.jneurosci.org/content/18/10/3870.full&lt;/url&gt;&lt;type&gt;400&lt;/type&gt;&lt;title&gt;The variable discharge of cortical neurons: implications for connectivity, computation, and information coding.&lt;/title&gt;&lt;publisher&gt;Society for Neuroscience&lt;/publisher&gt;&lt;institution&gt;Department of Physiology and Biophysics and Regional Primate Research Center, University of Washington, Seattle, Washington 98195-7290, USA.&lt;/institution&gt;&lt;number&gt;10&lt;/number&gt;&lt;subtype&gt;400&lt;/subtype&gt;&lt;endpage&gt;3896&lt;/endpage&gt;&lt;bundle&gt;&lt;publication&gt;&lt;title&gt;Journal of Neuroscience&lt;/title&gt;&lt;type&gt;-100&lt;/type&gt;&lt;subtype&gt;-100&lt;/subtype&gt;&lt;uuid&gt;CE5794B9-F70F-42F3-9DF4-F63416859BDC&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 1998)</w:t>
      </w:r>
      <w:r w:rsidR="00CA28D0" w:rsidRPr="0064733D">
        <w:rPr>
          <w:rFonts w:ascii="Arial" w:hAnsi="Arial" w:cs="Arial"/>
        </w:rPr>
        <w:fldChar w:fldCharType="end"/>
      </w:r>
      <w:r w:rsidR="00CA28D0" w:rsidRPr="0064733D">
        <w:rPr>
          <w:rFonts w:ascii="Arial" w:hAnsi="Arial" w:cs="Arial"/>
        </w:rPr>
        <w:t>. In response to their preferred direction of motion during this task, LIP neurons increase their firing rate steadily in a ramping fashion throughout stimulus presentation and maintain a high firing rate throughout the delay period before returning to a baseline firing rate after the saccade is made</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111840EF-3B61-41F0-B6C2-C470DA600C49&lt;/uuid&gt;&lt;priority&gt;0&lt;/priority&gt;&lt;publications&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w:t>
      </w:r>
      <w:r w:rsidR="00CA28D0" w:rsidRPr="0064733D">
        <w:rPr>
          <w:rFonts w:ascii="Arial" w:hAnsi="Arial" w:cs="Arial"/>
        </w:rPr>
        <w:fldChar w:fldCharType="end"/>
      </w:r>
      <w:r w:rsidR="00CA28D0" w:rsidRPr="0064733D">
        <w:rPr>
          <w:rFonts w:ascii="Arial" w:hAnsi="Arial" w:cs="Arial"/>
        </w:rPr>
        <w:t>.</w:t>
      </w:r>
      <w:r w:rsidR="0086584C" w:rsidRPr="0064733D">
        <w:rPr>
          <w:rFonts w:ascii="Arial" w:hAnsi="Arial" w:cs="Arial"/>
        </w:rPr>
        <w:t xml:space="preserve"> </w:t>
      </w:r>
      <w:r w:rsidR="00162F22">
        <w:rPr>
          <w:rFonts w:ascii="Arial" w:hAnsi="Arial" w:cs="Arial"/>
        </w:rPr>
        <w:t xml:space="preserve">Similar results have also been observed </w:t>
      </w:r>
      <w:r w:rsidR="00507222">
        <w:rPr>
          <w:rFonts w:ascii="Arial" w:hAnsi="Arial" w:cs="Arial"/>
        </w:rPr>
        <w:t>i</w:t>
      </w:r>
      <w:r w:rsidR="00E971C0">
        <w:rPr>
          <w:rFonts w:ascii="Arial" w:hAnsi="Arial" w:cs="Arial"/>
        </w:rPr>
        <w:t xml:space="preserve">n </w:t>
      </w:r>
      <w:r w:rsidR="00162F22">
        <w:rPr>
          <w:rFonts w:ascii="Arial" w:hAnsi="Arial" w:cs="Arial"/>
        </w:rPr>
        <w:t>the PPC of rats performing evidence accumulation tasks</w:t>
      </w:r>
      <w:r w:rsidR="00507222">
        <w:rPr>
          <w:rFonts w:ascii="Arial" w:hAnsi="Arial" w:cs="Arial"/>
        </w:rPr>
        <w:t xml:space="preserve"> </w:t>
      </w:r>
      <w:r w:rsidR="00162F22">
        <w:rPr>
          <w:rFonts w:ascii="Arial" w:hAnsi="Arial" w:cs="Arial"/>
        </w:rPr>
        <w:fldChar w:fldCharType="begin"/>
      </w:r>
      <w:r w:rsidR="00507222">
        <w:rPr>
          <w:rFonts w:ascii="Arial" w:hAnsi="Arial" w:cs="Arial"/>
        </w:rPr>
        <w:instrText xml:space="preserve"> ADDIN PAPERS2_CITATIONS &lt;citation&gt;&lt;uuid&gt;63F92E4A-3985-4B42-9BFA-7C03D5547D64&lt;/uuid&gt;&lt;priority&gt;0&lt;/priority&gt;&lt;publications&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s&gt;&lt;cites&gt;&lt;/cites&gt;&lt;/citation&gt;</w:instrText>
      </w:r>
      <w:r w:rsidR="00162F22">
        <w:rPr>
          <w:rFonts w:ascii="Arial" w:hAnsi="Arial" w:cs="Arial"/>
        </w:rPr>
        <w:fldChar w:fldCharType="separate"/>
      </w:r>
      <w:r w:rsidR="002B0433">
        <w:rPr>
          <w:rFonts w:ascii="Arial" w:hAnsi="Arial" w:cs="Arial"/>
        </w:rPr>
        <w:t>(Hanks et al., 2015)</w:t>
      </w:r>
      <w:r w:rsidR="00162F22">
        <w:rPr>
          <w:rFonts w:ascii="Arial" w:hAnsi="Arial" w:cs="Arial"/>
        </w:rPr>
        <w:fldChar w:fldCharType="end"/>
      </w:r>
      <w:r w:rsidR="00162F22">
        <w:rPr>
          <w:rFonts w:ascii="Arial" w:hAnsi="Arial" w:cs="Arial"/>
        </w:rPr>
        <w:t xml:space="preserve">. </w:t>
      </w:r>
      <w:proofErr w:type="spellStart"/>
      <w:r w:rsidR="0064733D" w:rsidRPr="0064733D">
        <w:rPr>
          <w:rFonts w:ascii="Arial" w:hAnsi="Arial" w:cs="Arial"/>
        </w:rPr>
        <w:t>Microstimulation</w:t>
      </w:r>
      <w:proofErr w:type="spellEnd"/>
      <w:r w:rsidR="0064733D" w:rsidRPr="0064733D">
        <w:rPr>
          <w:rFonts w:ascii="Arial" w:hAnsi="Arial" w:cs="Arial"/>
        </w:rPr>
        <w:t xml:space="preserve"> of LIP during stimulus presentation </w:t>
      </w:r>
      <w:r w:rsidR="0064733D">
        <w:rPr>
          <w:rFonts w:ascii="Arial" w:hAnsi="Arial" w:cs="Arial"/>
        </w:rPr>
        <w:t xml:space="preserve">has induced </w:t>
      </w:r>
      <w:r w:rsidR="0064733D" w:rsidRPr="0064733D">
        <w:rPr>
          <w:rFonts w:ascii="Arial" w:hAnsi="Arial" w:cs="Arial"/>
        </w:rPr>
        <w:t xml:space="preserve">biases </w:t>
      </w:r>
      <w:r w:rsidR="0064733D">
        <w:rPr>
          <w:rFonts w:ascii="Arial" w:hAnsi="Arial" w:cs="Arial"/>
        </w:rPr>
        <w:t xml:space="preserve">in both the direction </w:t>
      </w:r>
      <w:r w:rsidR="008722ED">
        <w:rPr>
          <w:rFonts w:ascii="Arial" w:hAnsi="Arial" w:cs="Arial"/>
        </w:rPr>
        <w:t xml:space="preserve">and the reaction time </w:t>
      </w:r>
      <w:r w:rsidR="0064733D">
        <w:rPr>
          <w:rFonts w:ascii="Arial" w:hAnsi="Arial" w:cs="Arial"/>
        </w:rPr>
        <w:t>of the saccade that were correlated with the total accumulated evidence</w:t>
      </w:r>
      <w:r w:rsidR="0064733D" w:rsidRPr="0064733D">
        <w:rPr>
          <w:rFonts w:ascii="Arial" w:hAnsi="Arial" w:cs="Arial"/>
        </w:rPr>
        <w:t>, implying a causal role for LIP in evidence accumulation during decision-making</w:t>
      </w:r>
      <w:r w:rsidR="00281E91">
        <w:rPr>
          <w:rFonts w:ascii="Arial" w:hAnsi="Arial" w:cs="Arial"/>
        </w:rPr>
        <w:t xml:space="preserve"> </w:t>
      </w:r>
      <w:r w:rsidR="0064733D">
        <w:rPr>
          <w:rFonts w:ascii="Arial" w:hAnsi="Arial" w:cs="Arial"/>
        </w:rPr>
        <w:fldChar w:fldCharType="begin"/>
      </w:r>
      <w:r w:rsidR="00507222">
        <w:rPr>
          <w:rFonts w:ascii="Arial" w:hAnsi="Arial" w:cs="Arial"/>
        </w:rPr>
        <w:instrText xml:space="preserve"> ADDIN PAPERS2_CITATIONS &lt;citation&gt;&lt;uuid&gt;CB4A0086-914C-4978-AF93-21AC85F3D361&lt;/uuid&gt;&lt;priority&gt;0&lt;/priority&gt;&lt;publications&gt;&lt;publication&gt;&lt;volume&gt;404&lt;/volume&gt;&lt;publication_date&gt;99200003231200000000222000&lt;/publication_date&gt;&lt;number&gt;6776&lt;/number&gt;&lt;doi&gt;10.1038/35006062&lt;/doi&gt;&lt;startpage&gt;390&lt;/startpage&gt;&lt;title&gt;Representation of a perceptual decision in developing oculomotor commands&lt;/title&gt;&lt;uuid&gt;78DA1875-AD33-426F-BBF6-BAD4C2187039&lt;/uuid&gt;&lt;subtype&gt;400&lt;/subtype&gt;&lt;endpage&gt;394&lt;/endpage&gt;&lt;type&gt;400&lt;/type&gt;&lt;url&gt;http://www.nature.com/doifinder/10.1038/35006062&lt;/url&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9&lt;/volume&gt;&lt;publication_date&gt;99200604091200000000222000&lt;/publication_date&gt;&lt;number&gt;5&lt;/number&gt;&lt;doi&gt;10.1038/nn1683&lt;/doi&gt;&lt;startpage&gt;682&lt;/startpage&gt;&lt;title&gt;Microstimulation of macaque area LIP affects decision-making in a motion discrimination task&lt;/title&gt;&lt;uuid&gt;CB50DCF1-A0F1-4EEC-8E09-BE1F9CF8FB8F&lt;/uuid&gt;&lt;subtype&gt;400&lt;/subtype&gt;&lt;endpage&gt;689&lt;/endpage&gt;&lt;type&gt;400&lt;/type&gt;&lt;url&gt;http://www.nature.com/doifinder/10.1038/nn1683&lt;/url&gt;&lt;bundle&gt;&lt;publication&gt;&lt;publisher&gt;Nature Publishing Group&lt;/publisher&gt;&lt;title&gt;Nature Neuroscience&lt;/title&gt;&lt;type&gt;-100&lt;/type&gt;&lt;subtype&gt;-100&lt;/subtype&gt;&lt;uuid&gt;74CBEF23-0F6A-42D8-BA54-21DF59C3E7D3&lt;/uuid&gt;&lt;/publication&gt;&lt;/bundle&gt;&lt;authors&gt;&lt;author&gt;&lt;firstName&gt;Timothy&lt;/firstName&gt;&lt;middleNames&gt;D&lt;/middleNames&gt;&lt;lastName&gt;Hanks&lt;/lastName&gt;&lt;/author&gt;&lt;author&gt;&lt;firstName&gt;Jochen&lt;/firstName&gt;&lt;lastName&gt;Ditterich&lt;/lastName&gt;&lt;/author&gt;&lt;author&gt;&lt;firstName&gt;Michael&lt;/firstName&gt;&lt;middleNames&gt;N&lt;/middleNames&gt;&lt;lastName&gt;Shadlen&lt;/lastName&gt;&lt;/author&gt;&lt;/authors&gt;&lt;/publication&gt;&lt;/publications&gt;&lt;cites&gt;&lt;/cites&gt;&lt;/citation&gt;</w:instrText>
      </w:r>
      <w:r w:rsidR="0064733D">
        <w:rPr>
          <w:rFonts w:ascii="Arial" w:hAnsi="Arial" w:cs="Arial"/>
        </w:rPr>
        <w:fldChar w:fldCharType="separate"/>
      </w:r>
      <w:r w:rsidR="002B0433">
        <w:rPr>
          <w:rFonts w:ascii="Arial" w:hAnsi="Arial" w:cs="Arial"/>
        </w:rPr>
        <w:t>(Gold and Shadlen, 2000; Hanks et al., 2006)</w:t>
      </w:r>
      <w:r w:rsidR="0064733D">
        <w:rPr>
          <w:rFonts w:ascii="Arial" w:hAnsi="Arial" w:cs="Arial"/>
        </w:rPr>
        <w:fldChar w:fldCharType="end"/>
      </w:r>
      <w:r w:rsidR="00077957">
        <w:rPr>
          <w:rFonts w:ascii="Arial" w:hAnsi="Arial" w:cs="Arial"/>
        </w:rPr>
        <w:t>.</w:t>
      </w:r>
      <w:r w:rsidR="000F7DD2" w:rsidRPr="000F7DD2">
        <w:rPr>
          <w:rFonts w:ascii="Arial" w:hAnsi="Arial" w:cs="Arial"/>
        </w:rPr>
        <w:t xml:space="preserve"> </w:t>
      </w:r>
      <w:r w:rsidR="000F7DD2" w:rsidRPr="00AA6475">
        <w:rPr>
          <w:rFonts w:ascii="Arial" w:hAnsi="Arial" w:cs="Arial"/>
        </w:rPr>
        <w:t>In one study, monkeys performed an evidence-accumulation task in which they viewed several discrete pieces of evidence</w:t>
      </w:r>
      <w:r w:rsidR="005607CE">
        <w:rPr>
          <w:rFonts w:ascii="Arial" w:hAnsi="Arial" w:cs="Arial"/>
        </w:rPr>
        <w:t xml:space="preserve"> (different shapes)</w:t>
      </w:r>
      <w:r w:rsidR="000F7DD2" w:rsidRPr="00AA6475">
        <w:rPr>
          <w:rFonts w:ascii="Arial" w:hAnsi="Arial" w:cs="Arial"/>
        </w:rPr>
        <w:t>, each of which was associated with a fixed reward probability on one of two targets</w:t>
      </w:r>
      <w:r w:rsidR="00CF75FE">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9FEB2F79-F423-4AEB-A5CE-5F96A86E3D1D&lt;/uuid&gt;&lt;priority&gt;0&lt;/priority&gt;&lt;publications&gt;&lt;publication&gt;&lt;volume&gt;447&lt;/volume&gt;&lt;publication_date&gt;99200706031200000000222000&lt;/publication_date&gt;&lt;number&gt;7148&lt;/number&gt;&lt;doi&gt;10.1038/nature05852&lt;/doi&gt;&lt;startpage&gt;1075&lt;/startpage&gt;&lt;title&gt;Probabilistic reasoning by neurons&lt;/title&gt;&lt;uuid&gt;0A894477-583B-4629-B6E6-5B24E8DB6D41&lt;/uuid&gt;&lt;subtype&gt;400&lt;/subtype&gt;&lt;endpage&gt;1080&lt;/endpage&gt;&lt;type&gt;400&lt;/type&gt;&lt;url&gt;http://www.nature.com/doifinder/10.1038/nature05852&lt;/url&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(Yang and Shadlen, 2007)</w:t>
      </w:r>
      <w:r w:rsidR="000F7DD2">
        <w:rPr>
          <w:rFonts w:ascii="Arial" w:hAnsi="Arial" w:cs="Arial"/>
        </w:rPr>
        <w:fldChar w:fldCharType="end"/>
      </w:r>
      <w:r w:rsidR="000F7DD2" w:rsidRPr="00AA6475">
        <w:rPr>
          <w:rFonts w:ascii="Arial" w:hAnsi="Arial" w:cs="Arial"/>
        </w:rPr>
        <w:t>. To make accurate perceptual decisions and maximize their reward probability, the monkeys had to integrate the multiple pieces of</w:t>
      </w:r>
      <w:r w:rsidR="00315C72">
        <w:rPr>
          <w:rFonts w:ascii="Arial" w:hAnsi="Arial" w:cs="Arial"/>
        </w:rPr>
        <w:t xml:space="preserve"> evidence</w:t>
      </w:r>
      <w:r w:rsidR="000F7DD2" w:rsidRPr="00AA6475">
        <w:rPr>
          <w:rFonts w:ascii="Arial" w:hAnsi="Arial" w:cs="Arial"/>
        </w:rPr>
        <w:t>. During this task, LIP neurons exhibited changes of activity correlated not only with which target each piece of evidence preferred, but with the magnitude of the reward probability change as well. These results suggest that ne</w:t>
      </w:r>
      <w:r w:rsidR="00445AC5">
        <w:rPr>
          <w:rFonts w:ascii="Arial" w:hAnsi="Arial" w:cs="Arial"/>
        </w:rPr>
        <w:t>urons in LIP not only integrate</w:t>
      </w:r>
      <w:r w:rsidR="000F7DD2" w:rsidRPr="00AA6475">
        <w:rPr>
          <w:rFonts w:ascii="Arial" w:hAnsi="Arial" w:cs="Arial"/>
        </w:rPr>
        <w:t xml:space="preserve"> evidenc</w:t>
      </w:r>
      <w:r w:rsidR="00445AC5">
        <w:rPr>
          <w:rFonts w:ascii="Arial" w:hAnsi="Arial" w:cs="Arial"/>
        </w:rPr>
        <w:t>e over time, but also calculate</w:t>
      </w:r>
      <w:r w:rsidR="000F7DD2" w:rsidRPr="00AA6475">
        <w:rPr>
          <w:rFonts w:ascii="Arial" w:hAnsi="Arial" w:cs="Arial"/>
        </w:rPr>
        <w:t xml:space="preserve"> a sum of probabilities favoring possible alternatives to best compute an accurate decision.</w:t>
      </w:r>
    </w:p>
    <w:p w14:paraId="168CD73F" w14:textId="77777777" w:rsidR="00C330A6" w:rsidRDefault="00C330A6" w:rsidP="004665E4">
      <w:pPr>
        <w:spacing w:line="276" w:lineRule="auto"/>
        <w:jc w:val="both"/>
        <w:rPr>
          <w:rFonts w:ascii="Arial" w:hAnsi="Arial" w:cs="Arial"/>
        </w:rPr>
      </w:pPr>
    </w:p>
    <w:p w14:paraId="57069F57" w14:textId="64994E4F" w:rsidR="00C330A6" w:rsidRDefault="00C330A6" w:rsidP="004665E4">
      <w:pPr>
        <w:spacing w:line="276" w:lineRule="auto"/>
        <w:contextualSpacing/>
        <w:jc w:val="both"/>
        <w:rPr>
          <w:rFonts w:ascii="Arial" w:hAnsi="Arial" w:cs="Arial"/>
        </w:rPr>
      </w:pPr>
      <w:r w:rsidRPr="00AA6475">
        <w:rPr>
          <w:rFonts w:ascii="Arial" w:hAnsi="Arial" w:cs="Arial"/>
        </w:rPr>
        <w:t>These studies</w:t>
      </w:r>
      <w:r w:rsidR="00496444">
        <w:rPr>
          <w:rFonts w:ascii="Arial" w:hAnsi="Arial" w:cs="Arial"/>
        </w:rPr>
        <w:t xml:space="preserve"> and others</w:t>
      </w:r>
      <w:r w:rsidRPr="00AA6475">
        <w:rPr>
          <w:rFonts w:ascii="Arial" w:hAnsi="Arial" w:cs="Arial"/>
        </w:rPr>
        <w:t xml:space="preserve"> have led to hypotheses that LIP accumulates evidence and contains the decision variable described in decision-making</w:t>
      </w:r>
      <w:r w:rsidR="00445AC5">
        <w:rPr>
          <w:rFonts w:ascii="Arial" w:hAnsi="Arial" w:cs="Arial"/>
        </w:rPr>
        <w:t xml:space="preserve"> models</w:t>
      </w:r>
      <w:r w:rsidR="00F84329">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E92A1E66-8192-4FA2-9AE5-5BF5256415D6&lt;/uuid&gt;&lt;priority&gt;0&lt;/priority&gt;&lt;publications&gt;&lt;publication&gt;&lt;volume&gt;13&lt;/volume&gt;&lt;publication_date&gt;99200311011200000000222000&lt;/publication_date&gt;&lt;number&gt;11&lt;/number&gt;&lt;doi&gt;10.1093/cercor/bhg097&lt;/doi&gt;&lt;startpage&gt;1257&lt;/startpage&gt;&lt;title&gt;A Role for Neural Integrators in Perceptual Decision Making&lt;/title&gt;&lt;uuid&gt;1D342233-440B-4AF7-AF65-28397C933EA6&lt;/uuid&gt;&lt;subtype&gt;400&lt;/subtype&gt;&lt;endpage&gt;1269&lt;/endpage&gt;&lt;type&gt;400&lt;/type&gt;&lt;url&gt;http://www.cercor.oupjournals.org/cgi/doi/10.1093/cercor/bhg097&lt;/url&gt;&lt;bundle&gt;&lt;publication&gt;&lt;title&gt;Cerebral cortex (New York, N.Y. : 1991)&lt;/title&gt;&lt;type&gt;-100&lt;/type&gt;&lt;subtype&gt;-100&lt;/subtype&gt;&lt;uuid&gt;1EB643D8-C177-4BB9-BEBB-19B0C4540A92&lt;/uuid&gt;&lt;/publication&gt;&lt;/bundle&gt;&lt;authors&gt;&lt;author&gt;&lt;firstName&gt;M&lt;/firstName&gt;&lt;middleNames&gt;E&lt;/middleNames&gt;&lt;lastName&gt;Mazurek&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(Mazurek, 2003)</w:t>
      </w:r>
      <w:r w:rsidR="000F7DD2">
        <w:rPr>
          <w:rFonts w:ascii="Arial" w:hAnsi="Arial" w:cs="Arial"/>
        </w:rPr>
        <w:fldChar w:fldCharType="end"/>
      </w:r>
      <w:r w:rsidRPr="00AA6475">
        <w:rPr>
          <w:rFonts w:ascii="Arial" w:hAnsi="Arial" w:cs="Arial"/>
        </w:rPr>
        <w:t xml:space="preserve">. One key prediction of these models is that stronger evidence should increase the slope of the decision variable curve and result in a faster decision. To test this, a reaction time version of the random-dot motion task </w:t>
      </w:r>
      <w:r w:rsidR="006510EE">
        <w:rPr>
          <w:rFonts w:ascii="Arial" w:hAnsi="Arial" w:cs="Arial"/>
        </w:rPr>
        <w:t xml:space="preserve">was developed </w:t>
      </w:r>
      <w:r w:rsidRPr="00AA6475">
        <w:rPr>
          <w:rFonts w:ascii="Arial" w:hAnsi="Arial" w:cs="Arial"/>
        </w:rPr>
        <w:t>in which monkeys can respond at any time</w:t>
      </w:r>
      <w:r w:rsidR="006510EE">
        <w:rPr>
          <w:rFonts w:ascii="Arial" w:hAnsi="Arial" w:cs="Arial"/>
        </w:rPr>
        <w:t>, thereby providing</w:t>
      </w:r>
      <w:r w:rsidRPr="00AA6475">
        <w:rPr>
          <w:rFonts w:ascii="Arial" w:hAnsi="Arial" w:cs="Arial"/>
        </w:rPr>
        <w:t xml:space="preserve"> a rough estimate of decision speed</w:t>
      </w:r>
      <w:r w:rsidR="00D71EAE">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730CB4D3-03A1-4FAB-8435-3274DC9EF263&lt;/uuid&gt;&lt;priority&gt;0&lt;/priority&gt;&lt;publications&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(Roitman and Shadlen, 2002)</w:t>
      </w:r>
      <w:r w:rsidR="000F7DD2">
        <w:rPr>
          <w:rFonts w:ascii="Arial" w:hAnsi="Arial" w:cs="Arial"/>
        </w:rPr>
        <w:fldChar w:fldCharType="end"/>
      </w:r>
      <w:r w:rsidRPr="00AA6475">
        <w:rPr>
          <w:rFonts w:ascii="Arial" w:hAnsi="Arial" w:cs="Arial"/>
        </w:rPr>
        <w:t xml:space="preserve">. During this task, the slope of the LIP neurons’ increase in firing rate is steeper during trials in which the monkey’s reaction time is lower and in which the motion coherence is higher (stronger evidence), suggesting that the faster reaction time is due to stronger evidence causing the decision variable to reach the decision bound more rapidly. </w:t>
      </w:r>
      <w:r w:rsidR="00EB0529">
        <w:rPr>
          <w:rFonts w:ascii="Arial" w:hAnsi="Arial" w:cs="Arial"/>
        </w:rPr>
        <w:t>Activity of LIP neurons during a reaction time version of the discrete shapes task was also consistent with the predictions of drift-diffusion models</w:t>
      </w:r>
      <w:r w:rsidR="009570C7">
        <w:rPr>
          <w:rFonts w:ascii="Arial" w:hAnsi="Arial" w:cs="Arial"/>
        </w:rPr>
        <w:t xml:space="preserve"> </w:t>
      </w:r>
      <w:r w:rsidR="00EB0529">
        <w:rPr>
          <w:rFonts w:ascii="Arial" w:hAnsi="Arial" w:cs="Arial"/>
        </w:rPr>
        <w:fldChar w:fldCharType="begin"/>
      </w:r>
      <w:r w:rsidR="00507222">
        <w:rPr>
          <w:rFonts w:ascii="Arial" w:hAnsi="Arial" w:cs="Arial"/>
        </w:rPr>
        <w:instrText xml:space="preserve"> ADDIN PAPERS2_CITATIONS &lt;citation&gt;&lt;uuid&gt;84352479-5A6F-4A69-95DB-D2E3A859E2F4&lt;/uuid&gt;&lt;priority&gt;0&lt;/priority&gt;&lt;publications&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EB0529">
        <w:rPr>
          <w:rFonts w:ascii="Arial" w:hAnsi="Arial" w:cs="Arial"/>
        </w:rPr>
        <w:fldChar w:fldCharType="separate"/>
      </w:r>
      <w:r w:rsidR="002B0433">
        <w:rPr>
          <w:rFonts w:ascii="Arial" w:hAnsi="Arial" w:cs="Arial"/>
        </w:rPr>
        <w:t>(Kira et al., 2015)</w:t>
      </w:r>
      <w:r w:rsidR="00EB0529">
        <w:rPr>
          <w:rFonts w:ascii="Arial" w:hAnsi="Arial" w:cs="Arial"/>
        </w:rPr>
        <w:fldChar w:fldCharType="end"/>
      </w:r>
      <w:r w:rsidR="00EB0529">
        <w:rPr>
          <w:rFonts w:ascii="Arial" w:hAnsi="Arial" w:cs="Arial"/>
        </w:rPr>
        <w:t>.</w:t>
      </w:r>
    </w:p>
    <w:p w14:paraId="7EBD0809" w14:textId="77777777" w:rsidR="002C3C29" w:rsidRDefault="002C3C29" w:rsidP="004665E4">
      <w:pPr>
        <w:spacing w:line="276" w:lineRule="auto"/>
        <w:contextualSpacing/>
        <w:jc w:val="both"/>
        <w:rPr>
          <w:rFonts w:ascii="Arial" w:hAnsi="Arial" w:cs="Arial"/>
        </w:rPr>
      </w:pPr>
    </w:p>
    <w:p w14:paraId="287524A7" w14:textId="4A6CF85F" w:rsidR="00503710" w:rsidRPr="00503710" w:rsidRDefault="00D06681" w:rsidP="004665E4">
      <w:pPr>
        <w:spacing w:line="276" w:lineRule="auto"/>
        <w:jc w:val="both"/>
        <w:rPr>
          <w:rFonts w:ascii="Arial" w:hAnsi="Arial" w:cs="Arial"/>
          <w:b/>
        </w:rPr>
      </w:pPr>
      <w:proofErr w:type="gramStart"/>
      <w:r>
        <w:rPr>
          <w:rFonts w:ascii="Arial" w:hAnsi="Arial" w:cs="Arial"/>
          <w:b/>
        </w:rPr>
        <w:t>Sensory, motor, or both?</w:t>
      </w:r>
      <w:proofErr w:type="gramEnd"/>
      <w:r>
        <w:rPr>
          <w:rFonts w:ascii="Arial" w:hAnsi="Arial" w:cs="Arial"/>
          <w:b/>
        </w:rPr>
        <w:t xml:space="preserve"> </w:t>
      </w:r>
    </w:p>
    <w:p w14:paraId="310BE73F" w14:textId="77777777" w:rsidR="00503710" w:rsidRDefault="00503710" w:rsidP="004665E4">
      <w:pPr>
        <w:spacing w:line="276" w:lineRule="auto"/>
        <w:jc w:val="both"/>
        <w:rPr>
          <w:rFonts w:ascii="Arial" w:hAnsi="Arial" w:cs="Arial"/>
        </w:rPr>
      </w:pPr>
    </w:p>
    <w:p w14:paraId="2FA83096" w14:textId="15891926" w:rsidR="00C557A3" w:rsidRDefault="002C3C29" w:rsidP="004665E4">
      <w:pPr>
        <w:spacing w:line="276" w:lineRule="auto"/>
        <w:jc w:val="both"/>
        <w:rPr>
          <w:rFonts w:ascii="Arial" w:hAnsi="Arial" w:cs="Arial"/>
        </w:rPr>
      </w:pPr>
      <w:r w:rsidRPr="00AA6475">
        <w:rPr>
          <w:rFonts w:ascii="Arial" w:hAnsi="Arial" w:cs="Arial"/>
        </w:rPr>
        <w:t xml:space="preserve">While </w:t>
      </w:r>
      <w:r w:rsidR="008722ED">
        <w:rPr>
          <w:rFonts w:ascii="Arial" w:hAnsi="Arial" w:cs="Arial"/>
        </w:rPr>
        <w:t xml:space="preserve">the </w:t>
      </w:r>
      <w:r w:rsidR="005B693B">
        <w:rPr>
          <w:rFonts w:ascii="Arial" w:hAnsi="Arial" w:cs="Arial"/>
        </w:rPr>
        <w:t>work described above</w:t>
      </w:r>
      <w:r w:rsidRPr="00AA6475">
        <w:rPr>
          <w:rFonts w:ascii="Arial" w:hAnsi="Arial" w:cs="Arial"/>
        </w:rPr>
        <w:t xml:space="preserve"> has effectively demonstrated that LIP contains activity correlated with a developing decision, it has been difficult to assign an exact function to these changes in firing. </w:t>
      </w:r>
      <w:r w:rsidR="00465901">
        <w:rPr>
          <w:rFonts w:ascii="Arial" w:hAnsi="Arial" w:cs="Arial"/>
        </w:rPr>
        <w:t>In particular, the PPC has been found to contain activity correlated with both movement intention</w:t>
      </w:r>
      <w:r w:rsidR="00193DD1">
        <w:rPr>
          <w:rFonts w:ascii="Arial" w:hAnsi="Arial" w:cs="Arial"/>
        </w:rPr>
        <w:t xml:space="preserve"> </w:t>
      </w:r>
      <w:r w:rsidR="00465901">
        <w:rPr>
          <w:rFonts w:ascii="Arial" w:hAnsi="Arial" w:cs="Arial"/>
        </w:rPr>
        <w:fldChar w:fldCharType="begin"/>
      </w:r>
      <w:r w:rsidR="00507222">
        <w:rPr>
          <w:rFonts w:ascii="Arial" w:hAnsi="Arial" w:cs="Arial"/>
        </w:rPr>
        <w:instrText xml:space="preserve"> ADDIN PAPERS2_CITATIONS &lt;citation&gt;&lt;uuid&gt;BCCAD9F5-BF8C-4727-A72F-F88E30BF8688&lt;/uuid&gt;&lt;priority&gt;0&lt;/priority&gt;&lt;publications&gt;&lt;publication&gt;&lt;publication_date&gt;99200900001200000000200000&lt;/publication_date&gt;&lt;title&gt;Intention,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gt;&lt;volume&gt;44&lt;/volume&gt;&lt;publication_date&gt;99200601001200000000220000&lt;/publication_date&gt;&lt;number&gt;13&lt;/number&gt;&lt;doi&gt;10.1016/j.neuropsychologia.2005.10.011&lt;/doi&gt;&lt;startpage&gt;2594&lt;/startpage&gt;&lt;title&gt;The posterior parietal cortex: Sensorimotor interface for the planning and online control of visually guided movements&lt;/title&gt;&lt;uuid&gt;B45EAA74-0BEE-41B8-9AF3-6AE7C3AB0BBD&lt;/uuid&gt;&lt;subtype&gt;400&lt;/subtype&gt;&lt;endpage&gt;2606&lt;/endpage&gt;&lt;type&gt;400&lt;/type&gt;&lt;url&gt;http://linkinghub.elsevier.com/retrieve/pii/S0028393205003337&lt;/url&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gt;&lt;volume&gt;56&lt;/volume&gt;&lt;publication_date&gt;99200711001200000000220000&lt;/publication_date&gt;&lt;number&gt;3&lt;/number&gt;&lt;doi&gt;10.1016/j.neuron.2007.09.031&lt;/doi&gt;&lt;startpage&gt;552&lt;/startpage&gt;&lt;title&gt;Posterior Parietal Cortex Encodes Autonomously Selected Motor Plans&lt;/title&gt;&lt;uuid&gt;739CEB32-4A4E-453A-A807-2DD489AADEB0&lt;/uuid&gt;&lt;subtype&gt;400&lt;/subtype&gt;&lt;endpage&gt;559&lt;/endpage&gt;&lt;type&gt;400&lt;/type&gt;&lt;url&gt;http://linkinghub.elsevier.com/retrieve/pii/S0896627307007659&lt;/url&gt;&lt;bundle&gt;&lt;publication&gt;&lt;publisher&gt;Elsevier Inc.&lt;/publisher&gt;&lt;title&gt;Neuron&lt;/title&gt;&lt;type&gt;-100&lt;/type&gt;&lt;subtype&gt;-100&lt;/subtype&gt;&lt;uuid&gt;9D190EC7-A2EB-4592-B4B5-156D3C4EBECC&lt;/uuid&gt;&lt;/publication&gt;&lt;/bundle&gt;&lt;authors&gt;&lt;author&gt;&lt;firstName&gt;He&lt;/firstName&gt;&lt;lastName&gt;Cui&lt;/lastName&gt;&lt;/author&gt;&lt;author&gt;&lt;firstName&gt;Richard&lt;/firstName&gt;&lt;middleNames&gt;a&lt;/middleNames&gt;&lt;lastName&gt;Andersen&lt;/lastName&gt;&lt;/author&gt;&lt;/authors&gt;&lt;/publication&gt;&lt;publication&gt;&lt;volume&gt;26&lt;/volume&gt;&lt;publication_date&gt;99200603291200000000222000&lt;/publication_date&gt;&lt;number&gt;13&lt;/number&gt;&lt;doi&gt;10.1523/JNEUROSCI.3468-05.2006&lt;/doi&gt;&lt;startpage&gt;3615&lt;/startpage&gt;&lt;title&gt;Movement Intention Is Better Predicted than Attention in the Posterior Parietal Cortex&lt;/title&gt;&lt;uuid&gt;5EB0C564-45AB-45AE-8D18-143B64A4FA9C&lt;/uuid&gt;&lt;subtype&gt;400&lt;/subtype&gt;&lt;endpage&gt;3620&lt;/endpage&gt;&lt;type&gt;400&lt;/type&gt;&lt;url&gt;http://www.jneurosci.org/cgi/doi/10.1523/JNEUROSCI.3468-05.2006&lt;/url&gt;&lt;bundle&gt;&lt;publication&gt;&lt;title&gt;Journal of Neuroscience&lt;/title&gt;&lt;type&gt;-100&lt;/type&gt;&lt;subtype&gt;-100&lt;/subtype&gt;&lt;uuid&gt;CE5794B9-F70F-42F3-9DF4-F63416859BDC&lt;/uuid&gt;&lt;/publication&gt;&lt;/bundle&gt;&lt;authors&gt;&lt;author&gt;&lt;firstName&gt;R&lt;/firstName&gt;&lt;lastName&gt;Quian Quiroga&lt;/lastName&gt;&lt;/author&gt;&lt;/authors&gt;&lt;/publication&gt;&lt;/publications&gt;&lt;cites&gt;&lt;/cites&gt;&lt;/citation&gt;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(Buneo and Andersen, 2006; Quian Quiroga, 2006; Cui and Andersen, 2007; Andersen and Cui, 2009)</w:t>
      </w:r>
      <w:r w:rsidR="00465901">
        <w:rPr>
          <w:rFonts w:ascii="Arial" w:hAnsi="Arial" w:cs="Arial"/>
        </w:rPr>
        <w:fldChar w:fldCharType="end"/>
      </w:r>
      <w:r w:rsidR="00465901">
        <w:rPr>
          <w:rFonts w:ascii="Arial" w:hAnsi="Arial" w:cs="Arial"/>
        </w:rPr>
        <w:t xml:space="preserve"> and spatial attention</w:t>
      </w:r>
      <w:r w:rsidR="00193DD1">
        <w:rPr>
          <w:rFonts w:ascii="Arial" w:hAnsi="Arial" w:cs="Arial"/>
        </w:rPr>
        <w:t xml:space="preserve"> </w:t>
      </w:r>
      <w:r w:rsidR="00465901">
        <w:rPr>
          <w:rFonts w:ascii="Arial" w:hAnsi="Arial" w:cs="Arial"/>
        </w:rPr>
        <w:fldChar w:fldCharType="begin"/>
      </w:r>
      <w:r w:rsidR="00507222">
        <w:rPr>
          <w:rFonts w:ascii="Arial" w:hAnsi="Arial" w:cs="Arial"/>
        </w:rPr>
        <w:instrText xml:space="preserve"> ADDIN PAPERS2_CITATIONS &lt;citation&gt;&lt;uuid&gt;657C5404-E3DF-47BC-8118-96C2E9E62913&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299&lt;/volume&gt;&lt;publication_date&gt;99200301031200000000222000&lt;/publication_date&gt;&lt;number&gt;5603&lt;/number&gt;&lt;doi&gt;10.1126/science.1077395&lt;/doi&gt;&lt;startpage&gt;81&lt;/startpage&gt;&lt;title&gt;Neuronal Activity in the Lateral Intraparietal Area and Spatial Attention&lt;/title&gt;&lt;uuid&gt;A2123FB1-1780-412F-9BEE-9060B3F5EF05&lt;/uuid&gt;&lt;subtype&gt;400&lt;/subtype&gt;&lt;endpage&gt;86&lt;/endpage&gt;&lt;type&gt;400&lt;/type&gt;&lt;url&gt;http://www.sciencemag.org/cgi/doi/10.1126/science.1077395&lt;/url&gt;&lt;bundle&gt;&lt;publication&gt;&lt;title&gt;Science&lt;/title&gt;&lt;type&gt;-100&lt;/type&gt;&lt;subtype&gt;-100&lt;/subtype&gt;&lt;uuid&gt;30D05AD2-FC4F-4768-A638-A6766197F85A&lt;/uuid&gt;&lt;/publication&gt;&lt;/bundle&gt;&lt;authors&gt;&lt;author&gt;&lt;firstName&gt;J&lt;/firstName&gt;&lt;middleNames&gt;W&lt;/middleNames&gt;&lt;lastName&gt;Bisley&lt;/lastName&gt;&lt;/author&gt;&lt;/authors&gt;&lt;/publication&gt;&lt;publication&gt;&lt;volume&gt;9&lt;/volume&gt;&lt;publication_date&gt;99200607021200000000222000&lt;/publication_date&gt;&lt;number&gt;8&lt;/number&gt;&lt;doi&gt;10.1038/nn1734&lt;/doi&gt;&lt;startpage&gt;1071&lt;/startpage&gt;&lt;title&gt;LIP responses to a popout stimulus are reduced if it is overtly ignored&lt;/title&gt;&lt;uuid&gt;8D948B04-5760-4347-A7A6-A684F54E4E74&lt;/uuid&gt;&lt;subtype&gt;400&lt;/subtype&gt;&lt;endpage&gt;1076&lt;/endpage&gt;&lt;type&gt;400&lt;/type&gt;&lt;url&gt;http://www.nature.com/doifinder/10.1038/nn1734&lt;/url&gt;&lt;bundle&gt;&lt;publication&gt;&lt;publisher&gt;Nature Publishing Group&lt;/publisher&gt;&lt;title&gt;Nature Neuroscience&lt;/title&gt;&lt;type&gt;-100&lt;/type&gt;&lt;subtype&gt;-100&lt;/subtype&gt;&lt;uuid&gt;74CBEF23-0F6A-42D8-BA54-21DF59C3E7D3&lt;/uuid&gt;&lt;/publication&gt;&lt;/bundle&gt;&lt;authors&gt;&lt;author&gt;&lt;firstName&gt;Anna&lt;/firstName&gt;&lt;middleNames&gt;E&lt;/middleNames&gt;&lt;lastName&gt;Ipata&lt;/lastName&gt;&lt;/author&gt;&lt;author&gt;&lt;firstName&gt;Angela&lt;/firstName&gt;&lt;middleNames&gt;L&lt;/middleNames&gt;&lt;lastName&gt;Gee&lt;/lastName&gt;&lt;/author&gt;&lt;author&gt;&lt;firstName&gt;Jacqueline&lt;/firstName&gt;&lt;lastName&gt;Gottlieb&lt;/lastName&gt;&lt;/author&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26&lt;/volume&gt;&lt;publication_date&gt;99200609061200000000222000&lt;/publication_date&gt;&lt;number&gt;36&lt;/number&gt;&lt;doi&gt;10.1523/JNEUROSCI.1898-06.2006&lt;/doi&gt;&lt;startpage&gt;9239&lt;/startpage&gt;&lt;title&gt;Integration of Exogenous Input into a Dynamic Salience Map Revealed by Perturbing Attention&lt;/title&gt;&lt;uuid&gt;0D608B32-5CB8-4362-B82E-7EBD6824ACD3&lt;/uuid&gt;&lt;subtype&gt;400&lt;/subtype&gt;&lt;endpage&gt;9249&lt;/endpage&gt;&lt;type&gt;400&lt;/type&gt;&lt;url&gt;http://www.jneurosci.org/cgi/doi/10.1523/JNEUROSCI.1898-06.2006&lt;/url&gt;&lt;bundle&gt;&lt;publication&gt;&lt;title&gt;Journal of Neuroscience&lt;/title&gt;&lt;type&gt;-100&lt;/type&gt;&lt;subtype&gt;-100&lt;/subtype&gt;&lt;uuid&gt;CE5794B9-F70F-42F3-9DF4-F63416859BDC&lt;/uuid&gt;&lt;/publication&gt;&lt;/bundle&gt;&lt;authors&gt;&lt;author&gt;&lt;firstName&gt;P&lt;/firstName&gt;&lt;middleNames&gt;F&lt;/middleNames&gt;&lt;lastName&gt;Balan&lt;/lastName&gt;&lt;/author&gt;&lt;/authors&gt;&lt;/publication&gt;&lt;publication&gt;&lt;volume&gt;40&lt;/volume&gt;&lt;publication_date&gt;99200006001200000000220000&lt;/publication_date&gt;&lt;number&gt;10-12&lt;/number&gt;&lt;doi&gt;10.1016/S0042-6989(99)00212-6&lt;/doi&gt;&lt;startpage&gt;1459&lt;/startpage&gt;&lt;title&gt;The lateral intraparietal area as a salience map: the representation of abrupt onset, stimulus motion, and task relevance&lt;/title&gt;&lt;uuid&gt;F800AF51-0767-4CF5-A5E9-47DD8DA5F316&lt;/uuid&gt;&lt;subtype&gt;400&lt;/subtype&gt;&lt;endpage&gt;1468&lt;/endpage&gt;&lt;type&gt;400&lt;/type&gt;&lt;url&gt;http://linkinghub.elsevier.com/retrieve/pii/S0042698999002126&lt;/url&gt;&lt;bundle&gt;&lt;publication&gt;&lt;publisher&gt;Pergamon&lt;/publisher&gt;&lt;title&gt;Vision Research&lt;/title&gt;&lt;type&gt;-100&lt;/type&gt;&lt;subtype&gt;-100&lt;/subtype&gt;&lt;uuid&gt;3F0B1CEC-F147-45E8-A9D6-C7A05A816CDF&lt;/uuid&gt;&lt;/publication&gt;&lt;/bundle&gt;&lt;authors&gt;&lt;author&gt;&lt;firstName&gt;Makoto&lt;/firstName&gt;&lt;lastName&gt;Kusunoki&lt;/lastName&gt;&lt;/author&gt;&lt;author&gt;&lt;firstName&gt;Jacqueline&lt;/firstName&gt;&lt;lastName&gt;Gottlieb&lt;/lastName&gt;&lt;/author&gt;&lt;author&gt;&lt;firstName&gt;Michael&lt;/firstName&gt;&lt;middleNames&gt;E&lt;/middleNames&gt;&lt;lastName&gt;Goldberg&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(Kusunoki et al., 2000; Bisley, 2003; Balan, 2006; Ipata et al., 2006; Bisley and Goldberg, 2010)</w:t>
      </w:r>
      <w:r w:rsidR="00465901">
        <w:rPr>
          <w:rFonts w:ascii="Arial" w:hAnsi="Arial" w:cs="Arial"/>
        </w:rPr>
        <w:fldChar w:fldCharType="end"/>
      </w:r>
      <w:r w:rsidR="00465901">
        <w:rPr>
          <w:rFonts w:ascii="Arial" w:hAnsi="Arial" w:cs="Arial"/>
        </w:rPr>
        <w:t xml:space="preserve">. In the movement intention view, activity in the PPC primarily predicts motor actions, rather than the visual cues. In contrast, the spatial attention view proposes that activity in the PPC is best explained by attention to the visual stimuli, independent of the resulting motor action. </w:t>
      </w:r>
    </w:p>
    <w:p w14:paraId="191902C1" w14:textId="77777777" w:rsidR="00C557A3" w:rsidRDefault="00C557A3" w:rsidP="004665E4">
      <w:pPr>
        <w:spacing w:line="276" w:lineRule="auto"/>
        <w:jc w:val="both"/>
        <w:rPr>
          <w:rFonts w:ascii="Arial" w:hAnsi="Arial" w:cs="Arial"/>
        </w:rPr>
      </w:pPr>
    </w:p>
    <w:p w14:paraId="34EA4BF6" w14:textId="0D9BD9CA" w:rsidR="002C3C29" w:rsidRDefault="002C3C29" w:rsidP="004665E4">
      <w:pPr>
        <w:spacing w:line="276" w:lineRule="auto"/>
        <w:jc w:val="both"/>
        <w:rPr>
          <w:rFonts w:ascii="Arial" w:hAnsi="Arial" w:cs="Arial"/>
        </w:rPr>
      </w:pPr>
      <w:r w:rsidRPr="00AA6475">
        <w:rPr>
          <w:rFonts w:ascii="Arial" w:hAnsi="Arial" w:cs="Arial"/>
        </w:rPr>
        <w:t>This ambiguity is in large part due to the fixed relationship between the decision and the motor plan</w:t>
      </w:r>
      <w:r w:rsidR="0099138C">
        <w:rPr>
          <w:rFonts w:ascii="Arial" w:hAnsi="Arial" w:cs="Arial"/>
        </w:rPr>
        <w:t xml:space="preserve"> in </w:t>
      </w:r>
      <w:r w:rsidR="00C557A3">
        <w:rPr>
          <w:rFonts w:ascii="Arial" w:hAnsi="Arial" w:cs="Arial"/>
        </w:rPr>
        <w:t>the majority</w:t>
      </w:r>
      <w:r w:rsidR="0099138C">
        <w:rPr>
          <w:rFonts w:ascii="Arial" w:hAnsi="Arial" w:cs="Arial"/>
        </w:rPr>
        <w:t xml:space="preserve"> of </w:t>
      </w:r>
      <w:r w:rsidR="00A754B4">
        <w:rPr>
          <w:rFonts w:ascii="Arial" w:hAnsi="Arial" w:cs="Arial"/>
        </w:rPr>
        <w:t>previous studies</w:t>
      </w:r>
      <w:r w:rsidR="00A131F5">
        <w:rPr>
          <w:rFonts w:ascii="Arial" w:hAnsi="Arial" w:cs="Arial"/>
        </w:rPr>
        <w:t xml:space="preserve"> (e.g. in the random-</w:t>
      </w:r>
      <w:r w:rsidRPr="00AA6475">
        <w:rPr>
          <w:rFonts w:ascii="Arial" w:hAnsi="Arial" w:cs="Arial"/>
        </w:rPr>
        <w:t>dot motion task, net motion to the left always requires a saccade to the left for reward)</w:t>
      </w:r>
      <w:r w:rsidR="00E2719B">
        <w:rPr>
          <w:rFonts w:ascii="Arial" w:hAnsi="Arial" w:cs="Arial"/>
        </w:rPr>
        <w:t xml:space="preserve"> </w:t>
      </w:r>
      <w:r w:rsidR="0099138C">
        <w:rPr>
          <w:rFonts w:ascii="Arial" w:hAnsi="Arial" w:cs="Arial"/>
        </w:rPr>
        <w:fldChar w:fldCharType="begin"/>
      </w:r>
      <w:r w:rsidR="00507222">
        <w:rPr>
          <w:rFonts w:ascii="Arial" w:hAnsi="Arial" w:cs="Arial"/>
        </w:rPr>
        <w:instrText xml:space="preserve"> ADDIN PAPERS2_CITATIONS &lt;citation&gt;&lt;uuid&gt;20495EE0-B487-4E3C-BD0B-202506790340&lt;/uuid&gt;&lt;priority&gt;0&lt;/priority&gt;&lt;publications&gt;&lt;publication&gt;&lt;volume&gt;14&lt;/volume&gt;&lt;publication_date&gt;99201102001200000000220000&lt;/publication_date&gt;&lt;number&gt;2&lt;/number&gt;&lt;doi&gt;10.1038/nn.2740&lt;/doi&gt;&lt;startpage&gt;143&lt;/startpage&gt;&lt;title&gt;A proposed common neural mechanism for categorization and perceptual decisions&lt;/title&gt;&lt;uuid&gt;642F541F-A9A9-46E6-AD69-8DA8A8B949A7&lt;/uuid&gt;&lt;subtype&gt;400&lt;/subtype&gt;&lt;endpage&gt;146&lt;/endpage&gt;&lt;type&gt;400&lt;/type&gt;&lt;url&gt;http://www.nature.com/doifinder/10.1038/nn.2740&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0099138C">
        <w:rPr>
          <w:rFonts w:ascii="Arial" w:hAnsi="Arial" w:cs="Arial"/>
        </w:rPr>
        <w:fldChar w:fldCharType="separate"/>
      </w:r>
      <w:r w:rsidR="002B0433">
        <w:rPr>
          <w:rFonts w:ascii="Arial" w:hAnsi="Arial" w:cs="Arial"/>
        </w:rPr>
        <w:t>(Freedman and Assad, 2011)</w:t>
      </w:r>
      <w:r w:rsidR="0099138C">
        <w:rPr>
          <w:rFonts w:ascii="Arial" w:hAnsi="Arial" w:cs="Arial"/>
        </w:rPr>
        <w:fldChar w:fldCharType="end"/>
      </w:r>
      <w:r w:rsidRPr="00AA6475">
        <w:rPr>
          <w:rFonts w:ascii="Arial" w:hAnsi="Arial" w:cs="Arial"/>
        </w:rPr>
        <w:t xml:space="preserve">. To test whether </w:t>
      </w:r>
      <w:r w:rsidR="00A131F5">
        <w:rPr>
          <w:rFonts w:ascii="Arial" w:hAnsi="Arial" w:cs="Arial"/>
        </w:rPr>
        <w:t>the PPC</w:t>
      </w:r>
      <w:r w:rsidRPr="00AA6475">
        <w:rPr>
          <w:rFonts w:ascii="Arial" w:hAnsi="Arial" w:cs="Arial"/>
        </w:rPr>
        <w:t xml:space="preserve"> can represent an abstract decision, several groups have designed behavioral tasks with a</w:t>
      </w:r>
      <w:r w:rsidR="00262C43">
        <w:rPr>
          <w:rFonts w:ascii="Arial" w:hAnsi="Arial" w:cs="Arial"/>
        </w:rPr>
        <w:t xml:space="preserve"> delayed-match-to-sample design</w:t>
      </w:r>
      <w:r w:rsidRPr="00AA6475">
        <w:rPr>
          <w:rFonts w:ascii="Arial" w:hAnsi="Arial" w:cs="Arial"/>
        </w:rPr>
        <w:t xml:space="preserve"> in which there is a </w:t>
      </w:r>
      <w:r w:rsidR="004E60CF">
        <w:rPr>
          <w:rFonts w:ascii="Arial" w:hAnsi="Arial" w:cs="Arial"/>
        </w:rPr>
        <w:t>variable</w:t>
      </w:r>
      <w:r w:rsidRPr="00AA6475">
        <w:rPr>
          <w:rFonts w:ascii="Arial" w:hAnsi="Arial" w:cs="Arial"/>
        </w:rPr>
        <w:t xml:space="preserve"> relationship between the motor response and the decision</w:t>
      </w:r>
      <w:r w:rsidR="00BF5D48">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167C9954-62FE-4E89-B79C-F0A3A42976F4&lt;/uuid&gt;&lt;priority&gt;19&lt;/priority&gt;&lt;publications&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99201107171200000000222000&lt;/publication_date&gt;&lt;number&gt;8&lt;/number&gt;&lt;doi&gt;10.1038/nn.2878&lt;/doi&gt;&lt;startpage&gt;1075&lt;/startpage&gt;&lt;title&gt;Generalized associative representations in parietal cortex&lt;/title&gt;&lt;uuid&gt;E0235A10-7DE0-4680-8152-6A9AFC246C3B&lt;/uuid&gt;&lt;subtype&gt;400&lt;/subtype&gt;&lt;endpage&gt;1079&lt;/endpage&gt;&lt;type&gt;400&lt;/type&gt;&lt;url&gt;http://www.nature.com/doifinder/10.1038/nn.2878&lt;/url&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gt;&lt;volume&gt;31&lt;/volume&gt;&lt;publication_date&gt;99201101191200000000222000&lt;/publication_date&gt;&lt;number&gt;3&lt;/number&gt;&lt;doi&gt;10.1523/JNEUROSCI.4417-10.2011&lt;/doi&gt;&lt;startpage&gt;913&lt;/startpage&gt;&lt;title&gt;Distinct Representations of a Perceptual Decision and the Associated Oculomotor Plan in the Monkey Lateral Intraparietal Area&lt;/title&gt;&lt;uuid&gt;5FC720A4-0994-410E-9F9D-F4C45C0C50EC&lt;/uuid&gt;&lt;subtype&gt;400&lt;/subtype&gt;&lt;endpage&gt;921&lt;/endpage&gt;&lt;type&gt;400&lt;/type&gt;&lt;url&gt;http://www.jneurosci.org/cgi/doi/10.1523/JNEUROSCI.4417-10.2011&lt;/url&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Bennur and Gold, 2011; Fitzgerald et al., 2011)</w:t>
      </w:r>
      <w:r w:rsidRPr="00AA6475">
        <w:rPr>
          <w:rFonts w:ascii="Arial" w:hAnsi="Arial" w:cs="Arial"/>
        </w:rPr>
        <w:fldChar w:fldCharType="end"/>
      </w:r>
      <w:r w:rsidRPr="00AA6475">
        <w:rPr>
          <w:rFonts w:ascii="Arial" w:hAnsi="Arial" w:cs="Arial"/>
        </w:rPr>
        <w:t>. Importantly, these tasks feature a period of time in which the animal must make a perceptual decision without knowing how to report the decision, allowing for the isolation of decision related neuronal activity from activity related to motor preparation. These studies have demonstrated that LIP contains activity correlated with categorization of visual stimuli independent of motor actions</w:t>
      </w:r>
      <w:r w:rsidR="00411408">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ECFBB48A-6993-40BC-A460-8BAF3F9BE9B2&lt;/uuid&gt;&lt;priority&gt;20&lt;/priority&gt;&lt;publications&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99201107171200000000222000&lt;/publication_date&gt;&lt;number&gt;8&lt;/number&gt;&lt;doi&gt;10.1038/nn.2878&lt;/doi&gt;&lt;startpage&gt;1075&lt;/startpage&gt;&lt;title&gt;Generalized associative representations in parietal cortex&lt;/title&gt;&lt;uuid&gt;E0235A10-7DE0-4680-8152-6A9AFC246C3B&lt;/uuid&gt;&lt;subtype&gt;400&lt;/subtype&gt;&lt;endpage&gt;1079&lt;/endpage&gt;&lt;type&gt;400&lt;/type&gt;&lt;url&gt;http://www.nature.com/doifinder/10.1038/nn.2878&lt;/url&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Fitzgerald et al., 2011)</w:t>
      </w:r>
      <w:r w:rsidRPr="00AA6475">
        <w:rPr>
          <w:rFonts w:ascii="Arial" w:hAnsi="Arial" w:cs="Arial"/>
        </w:rPr>
        <w:fldChar w:fldCharType="end"/>
      </w:r>
      <w:r w:rsidRPr="00AA6475">
        <w:rPr>
          <w:rFonts w:ascii="Arial" w:hAnsi="Arial" w:cs="Arial"/>
        </w:rPr>
        <w:t xml:space="preserve">. Additionally, </w:t>
      </w:r>
      <w:r w:rsidR="00FA46B8">
        <w:rPr>
          <w:rFonts w:ascii="Arial" w:hAnsi="Arial" w:cs="Arial"/>
        </w:rPr>
        <w:t>during</w:t>
      </w:r>
      <w:r w:rsidRPr="00AA6475">
        <w:rPr>
          <w:rFonts w:ascii="Arial" w:hAnsi="Arial" w:cs="Arial"/>
        </w:rPr>
        <w:t xml:space="preserve"> a modified version of the random-dot motion task with a delayed-</w:t>
      </w:r>
      <w:r w:rsidRPr="00AA6475">
        <w:rPr>
          <w:rFonts w:ascii="Arial" w:hAnsi="Arial" w:cs="Arial"/>
        </w:rPr>
        <w:lastRenderedPageBreak/>
        <w:t>match-to-sample design</w:t>
      </w:r>
      <w:r w:rsidR="00FA46B8">
        <w:rPr>
          <w:rFonts w:ascii="Arial" w:hAnsi="Arial" w:cs="Arial"/>
        </w:rPr>
        <w:t>,</w:t>
      </w:r>
      <w:r w:rsidRPr="00AA6475">
        <w:rPr>
          <w:rFonts w:ascii="Arial" w:hAnsi="Arial" w:cs="Arial"/>
        </w:rPr>
        <w:t xml:space="preserve"> activity in LIP correlated with a developing, abstract perceptual decision similar to that observed in the traditional random-dot motion task</w:t>
      </w:r>
      <w:r w:rsidR="004B3391">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3543CCF0-166D-410B-8C45-548F97C70E9C&lt;/uuid&gt;&lt;priority&gt;21&lt;/priority&gt;&lt;publications&gt;&lt;publication&gt;&lt;volume&gt;31&lt;/volume&gt;&lt;publication_date&gt;99201101191200000000222000&lt;/publication_date&gt;&lt;number&gt;3&lt;/number&gt;&lt;doi&gt;10.1523/JNEUROSCI.4417-10.2011&lt;/doi&gt;&lt;startpage&gt;913&lt;/startpage&gt;&lt;title&gt;Distinct Representations of a Perceptual Decision and the Associated Oculomotor Plan in the Monkey Lateral Intraparietal Area&lt;/title&gt;&lt;uuid&gt;5FC720A4-0994-410E-9F9D-F4C45C0C50EC&lt;/uuid&gt;&lt;subtype&gt;400&lt;/subtype&gt;&lt;endpage&gt;921&lt;/endpage&gt;&lt;type&gt;400&lt;/type&gt;&lt;url&gt;http://www.jneurosci.org/cgi/doi/10.1523/JNEUROSCI.4417-10.2011&lt;/url&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2B0433">
        <w:rPr>
          <w:rFonts w:ascii="Arial" w:hAnsi="Arial" w:cs="Arial"/>
        </w:rPr>
        <w:t>(Bennur and Gold, 2011)</w:t>
      </w:r>
      <w:r w:rsidRPr="00AA6475">
        <w:rPr>
          <w:rFonts w:ascii="Arial" w:hAnsi="Arial" w:cs="Arial"/>
        </w:rPr>
        <w:fldChar w:fldCharType="end"/>
      </w:r>
      <w:r w:rsidRPr="00AA6475">
        <w:rPr>
          <w:rFonts w:ascii="Arial" w:hAnsi="Arial" w:cs="Arial"/>
        </w:rPr>
        <w:t xml:space="preserve">. </w:t>
      </w:r>
      <w:commentRangeStart w:id="2"/>
      <w:r w:rsidRPr="00AA6475">
        <w:rPr>
          <w:rFonts w:ascii="Arial" w:hAnsi="Arial" w:cs="Arial"/>
        </w:rPr>
        <w:t xml:space="preserve">Taken together, these studies suggest that, while it may play a role in motor planning as well, LIP is involved in performing computations necessary for abstract decision-making. </w:t>
      </w:r>
      <w:commentRangeEnd w:id="2"/>
      <w:r w:rsidR="00430516">
        <w:rPr>
          <w:rStyle w:val="CommentReference"/>
        </w:rPr>
        <w:commentReference w:id="2"/>
      </w:r>
    </w:p>
    <w:p w14:paraId="3D7A14E4" w14:textId="77777777" w:rsidR="00B07484" w:rsidRDefault="00B07484" w:rsidP="004665E4">
      <w:pPr>
        <w:spacing w:line="276" w:lineRule="auto"/>
        <w:jc w:val="both"/>
        <w:rPr>
          <w:rFonts w:ascii="Arial" w:hAnsi="Arial" w:cs="Arial"/>
        </w:rPr>
      </w:pPr>
    </w:p>
    <w:p w14:paraId="730F9580" w14:textId="2152FDCB" w:rsidR="006E377A" w:rsidRPr="006E377A" w:rsidRDefault="006E377A" w:rsidP="004665E4">
      <w:pPr>
        <w:spacing w:line="276" w:lineRule="auto"/>
        <w:jc w:val="both"/>
        <w:rPr>
          <w:rFonts w:ascii="Arial" w:hAnsi="Arial" w:cs="Arial"/>
          <w:b/>
        </w:rPr>
      </w:pPr>
      <w:r>
        <w:rPr>
          <w:rFonts w:ascii="Arial" w:hAnsi="Arial" w:cs="Arial"/>
          <w:b/>
        </w:rPr>
        <w:t xml:space="preserve">Heterogeneity </w:t>
      </w:r>
      <w:r w:rsidR="00D778C6">
        <w:rPr>
          <w:rFonts w:ascii="Arial" w:hAnsi="Arial" w:cs="Arial"/>
          <w:b/>
        </w:rPr>
        <w:t xml:space="preserve">across neurons </w:t>
      </w:r>
      <w:r>
        <w:rPr>
          <w:rFonts w:ascii="Arial" w:hAnsi="Arial" w:cs="Arial"/>
          <w:b/>
        </w:rPr>
        <w:t>and variability across</w:t>
      </w:r>
      <w:r w:rsidR="00D778C6">
        <w:rPr>
          <w:rFonts w:ascii="Arial" w:hAnsi="Arial" w:cs="Arial"/>
          <w:b/>
        </w:rPr>
        <w:t xml:space="preserve"> trials</w:t>
      </w:r>
    </w:p>
    <w:p w14:paraId="37E73BD9" w14:textId="77777777" w:rsidR="006E377A" w:rsidRDefault="006E377A" w:rsidP="004665E4">
      <w:pPr>
        <w:spacing w:line="276" w:lineRule="auto"/>
        <w:jc w:val="both"/>
        <w:rPr>
          <w:rFonts w:ascii="Arial" w:hAnsi="Arial" w:cs="Arial"/>
        </w:rPr>
      </w:pPr>
    </w:p>
    <w:p w14:paraId="0B0989E5" w14:textId="2EFECB03" w:rsidR="00246432" w:rsidRDefault="005F1B20" w:rsidP="004665E4">
      <w:pPr>
        <w:spacing w:line="276" w:lineRule="auto"/>
        <w:jc w:val="both"/>
        <w:rPr>
          <w:rFonts w:ascii="Arial" w:hAnsi="Arial" w:cs="Arial"/>
        </w:rPr>
      </w:pPr>
      <w:r>
        <w:rPr>
          <w:rFonts w:ascii="Arial" w:hAnsi="Arial" w:cs="Arial"/>
        </w:rPr>
        <w:t xml:space="preserve">Due </w:t>
      </w:r>
      <w:r w:rsidR="00262C43">
        <w:rPr>
          <w:rFonts w:ascii="Arial" w:hAnsi="Arial" w:cs="Arial"/>
        </w:rPr>
        <w:t xml:space="preserve">primarily </w:t>
      </w:r>
      <w:r>
        <w:rPr>
          <w:rFonts w:ascii="Arial" w:hAnsi="Arial" w:cs="Arial"/>
        </w:rPr>
        <w:t>to technical limitations, t</w:t>
      </w:r>
      <w:r w:rsidR="00B07484">
        <w:rPr>
          <w:rFonts w:ascii="Arial" w:hAnsi="Arial" w:cs="Arial"/>
        </w:rPr>
        <w:t xml:space="preserve">he majority of the results described above were derived from pseudo-populations in which each cell’s activity was averaged across all trials with similar stimuli and/or choices. In many cases, activity was further averaged across cells to construct an activity trace averaged across both neurons and trials. </w:t>
      </w:r>
      <w:r w:rsidR="00BE5533">
        <w:rPr>
          <w:rFonts w:ascii="Arial" w:hAnsi="Arial" w:cs="Arial"/>
        </w:rPr>
        <w:t xml:space="preserve">Additionally, such datasets are often constructed </w:t>
      </w:r>
      <w:proofErr w:type="gramStart"/>
      <w:r w:rsidR="00BE5533">
        <w:rPr>
          <w:rFonts w:ascii="Arial" w:hAnsi="Arial" w:cs="Arial"/>
        </w:rPr>
        <w:t>from a biased sampling cells</w:t>
      </w:r>
      <w:proofErr w:type="gramEnd"/>
      <w:r w:rsidR="00BE5533">
        <w:rPr>
          <w:rFonts w:ascii="Arial" w:hAnsi="Arial" w:cs="Arial"/>
        </w:rPr>
        <w:t xml:space="preserve">, with only those neurons that exhibited persistent activity during a delayed saccade task included. </w:t>
      </w:r>
      <w:r>
        <w:rPr>
          <w:rFonts w:ascii="Arial" w:hAnsi="Arial" w:cs="Arial"/>
        </w:rPr>
        <w:t xml:space="preserve">While these techniques </w:t>
      </w:r>
      <w:r w:rsidR="009E6A37">
        <w:rPr>
          <w:rFonts w:ascii="Arial" w:hAnsi="Arial" w:cs="Arial"/>
        </w:rPr>
        <w:t>have revealed important features of the neuronal activity</w:t>
      </w:r>
      <w:r>
        <w:rPr>
          <w:rFonts w:ascii="Arial" w:hAnsi="Arial" w:cs="Arial"/>
        </w:rPr>
        <w:t>, they also obscure potentially meaningful heterogeneity across neurons and trials</w:t>
      </w:r>
      <w:r w:rsidR="009E6A37">
        <w:rPr>
          <w:rFonts w:ascii="Arial" w:hAnsi="Arial" w:cs="Arial"/>
        </w:rPr>
        <w:t xml:space="preserve">. </w:t>
      </w:r>
      <w:r w:rsidR="00BE5533">
        <w:rPr>
          <w:rFonts w:ascii="Arial" w:hAnsi="Arial" w:cs="Arial"/>
        </w:rPr>
        <w:t>In fact, r</w:t>
      </w:r>
      <w:r w:rsidR="007816F7">
        <w:rPr>
          <w:rFonts w:ascii="Arial" w:hAnsi="Arial" w:cs="Arial"/>
        </w:rPr>
        <w:t xml:space="preserve">ecent </w:t>
      </w:r>
      <w:r w:rsidR="00BE5533">
        <w:rPr>
          <w:rFonts w:ascii="Arial" w:hAnsi="Arial" w:cs="Arial"/>
        </w:rPr>
        <w:t>studies that have</w:t>
      </w:r>
      <w:r w:rsidR="007816F7">
        <w:rPr>
          <w:rFonts w:ascii="Arial" w:hAnsi="Arial" w:cs="Arial"/>
        </w:rPr>
        <w:t xml:space="preserve"> analyzed </w:t>
      </w:r>
      <w:r w:rsidR="00BE5533">
        <w:rPr>
          <w:rFonts w:ascii="Arial" w:hAnsi="Arial" w:cs="Arial"/>
        </w:rPr>
        <w:t>the activity of individual neurons during decision tasks have found that the dynamics of single neuron responses are highly diverse</w:t>
      </w:r>
      <w:r w:rsidR="00D77CEE">
        <w:rPr>
          <w:rFonts w:ascii="Arial" w:hAnsi="Arial" w:cs="Arial"/>
        </w:rPr>
        <w:t xml:space="preserve"> </w:t>
      </w:r>
      <w:r w:rsidR="00BE5533" w:rsidRPr="00BE5533">
        <w:rPr>
          <w:rFonts w:ascii="Arial" w:hAnsi="Arial" w:cs="Arial"/>
        </w:rPr>
        <w:fldChar w:fldCharType="begin"/>
      </w:r>
      <w:r w:rsidR="00507222">
        <w:rPr>
          <w:rFonts w:ascii="Arial" w:hAnsi="Arial" w:cs="Arial"/>
        </w:rPr>
        <w:instrText xml:space="preserve"> ADDIN PAPERS2_CITATIONS &lt;citation&gt;&lt;uuid&gt;FE6A3560-82BD-4DAB-B3E1-918FCA584B90&lt;/uuid&gt;&lt;priority&gt;0&lt;/priority&gt;&lt;publications&gt;&lt;publication&gt;&lt;volume&gt;33&lt;/volume&gt;&lt;publication_date&gt;99201302061200000000222000&lt;/publication_date&gt;&lt;number&gt;6&lt;/number&gt;&lt;doi&gt;10.1523/JNEUROSCI.2984-12.2013&lt;/doi&gt;&lt;startpage&gt;2254&lt;/startpage&gt;&lt;title&gt;Signal Multiplexing and Single-Neuron Computations in Lateral Intraparietal Area During Decision-Making&lt;/title&gt;&lt;uuid&gt;4D568A40-191B-43FE-81C3-915D146C8CB1&lt;/uuid&gt;&lt;subtype&gt;400&lt;/subtype&gt;&lt;endpage&gt;2267&lt;/endpage&gt;&lt;type&gt;400&lt;/type&gt;&lt;url&gt;http://www.jneurosci.org/cgi/doi/10.1523/JNEUROSCI.2984-12.2013&lt;/url&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volume&gt;17&lt;/volume&gt;&lt;publication_date&gt;99201408311200000000222000&lt;/publication_date&gt;&lt;number&gt;10&lt;/number&gt;&lt;doi&gt;10.1038/nn.3800&lt;/doi&gt;&lt;startpage&gt;1395&lt;/startpage&gt;&lt;title&gt;Encoding and decoding in parietal cortex during sensorimotor decision-making&lt;/title&gt;&lt;uuid&gt;93E9954E-2772-449C-9315-8AB42DE5CEC7&lt;/uuid&gt;&lt;subtype&gt;400&lt;/subtype&gt;&lt;endpage&gt;1403&lt;/endpage&gt;&lt;type&gt;400&lt;/type&gt;&lt;url&gt;http://www.nature.com/doifinder/10.1038/nn.3800&lt;/url&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volume&gt;30&lt;/volume&gt;&lt;publication_date&gt;99201001201200000000222000&lt;/publication_date&gt;&lt;number&gt;3&lt;/number&gt;&lt;doi&gt;10.1523/JNEUROSCI.2062-09.2010&lt;/doi&gt;&lt;startpage&gt;916&lt;/startpage&gt;&lt;title&gt;Heterogenous Population Coding of a Short-Term Memory and Decision Task&lt;/title&gt;&lt;uuid&gt;1836F0EF-341A-4AC0-B501-0F6D950F0743&lt;/uuid&gt;&lt;subtype&gt;400&lt;/subtype&gt;&lt;endpage&gt;929&lt;/endpage&gt;&lt;type&gt;400&lt;/type&gt;&lt;url&gt;http://www.jneurosci.org/cgi/doi/10.1523/JNEUROSCI.2062-09.2010&lt;/url&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497&lt;/volume&gt;&lt;publication_date&gt;99201305191200000000222000&lt;/publication_date&gt;&lt;number&gt;7451&lt;/number&gt;&lt;doi&gt;10.1038/nature12160&lt;/doi&gt;&lt;startpage&gt;585&lt;/startpage&gt;&lt;title&gt;The importance of mixed selectivity in complex cognitive tasks&lt;/title&gt;&lt;uuid&gt;F4D9CC38-E0FE-4289-8DC4-5313E8E0F019&lt;/uuid&gt;&lt;subtype&gt;400&lt;/subtype&gt;&lt;endpage&gt;590&lt;/endpage&gt;&lt;type&gt;400&lt;/type&gt;&lt;url&gt;http://www.nature.com/doifinder/10.1038/nature12160&lt;/url&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BE5533" w:rsidRPr="00BE5533">
        <w:rPr>
          <w:rFonts w:ascii="Arial" w:hAnsi="Arial" w:cs="Arial"/>
        </w:rPr>
        <w:fldChar w:fldCharType="separate"/>
      </w:r>
      <w:r w:rsidR="00E971C0">
        <w:rPr>
          <w:rFonts w:ascii="Arial" w:hAnsi="Arial" w:cs="Arial"/>
        </w:rPr>
        <w:t>(Jun et al., 2010; Mante et al., 2013; Meister et al., 2013; Rigotti et al., 2013; Park et al., 2014; Raposo et al., 2014)</w:t>
      </w:r>
      <w:r w:rsidR="00BE5533" w:rsidRPr="00BE5533">
        <w:rPr>
          <w:rFonts w:ascii="Arial" w:hAnsi="Arial" w:cs="Arial"/>
        </w:rPr>
        <w:fldChar w:fldCharType="end"/>
      </w:r>
      <w:r w:rsidR="00D77CEE">
        <w:rPr>
          <w:rFonts w:ascii="Arial" w:hAnsi="Arial" w:cs="Arial"/>
        </w:rPr>
        <w:t xml:space="preserve">. Many of these neurons exhibited complex response dynamics. For example, some neurons responded to different features of the stimulus at different times in the task, while </w:t>
      </w:r>
      <w:r w:rsidR="001203BB">
        <w:rPr>
          <w:rFonts w:ascii="Arial" w:hAnsi="Arial" w:cs="Arial"/>
        </w:rPr>
        <w:t xml:space="preserve">many </w:t>
      </w:r>
      <w:r w:rsidR="00D77CEE">
        <w:rPr>
          <w:rFonts w:ascii="Arial" w:hAnsi="Arial" w:cs="Arial"/>
        </w:rPr>
        <w:t xml:space="preserve">others </w:t>
      </w:r>
      <w:r w:rsidR="001203BB">
        <w:rPr>
          <w:rFonts w:ascii="Arial" w:hAnsi="Arial" w:cs="Arial"/>
        </w:rPr>
        <w:t>had responses that were</w:t>
      </w:r>
      <w:r w:rsidR="00746A28">
        <w:rPr>
          <w:rFonts w:ascii="Arial" w:hAnsi="Arial" w:cs="Arial"/>
        </w:rPr>
        <w:t xml:space="preserve"> </w:t>
      </w:r>
      <w:r w:rsidR="001203BB">
        <w:rPr>
          <w:rFonts w:ascii="Arial" w:hAnsi="Arial" w:cs="Arial"/>
        </w:rPr>
        <w:t xml:space="preserve">seemingly unrelated to </w:t>
      </w:r>
      <w:r w:rsidR="00746A28">
        <w:rPr>
          <w:rFonts w:ascii="Arial" w:hAnsi="Arial" w:cs="Arial"/>
        </w:rPr>
        <w:t>task features</w:t>
      </w:r>
      <w:r w:rsidR="001203BB">
        <w:rPr>
          <w:rFonts w:ascii="Arial" w:hAnsi="Arial" w:cs="Arial"/>
        </w:rPr>
        <w:t>.</w:t>
      </w:r>
      <w:r w:rsidR="0056364F">
        <w:rPr>
          <w:rFonts w:ascii="Arial" w:hAnsi="Arial" w:cs="Arial"/>
        </w:rPr>
        <w:t xml:space="preserve"> What role, if any, such heterogeneity across neuronal populations may play in the computations underlying decision tasks, however, remains </w:t>
      </w:r>
      <w:proofErr w:type="gramStart"/>
      <w:r w:rsidR="0056364F">
        <w:rPr>
          <w:rFonts w:ascii="Arial" w:hAnsi="Arial" w:cs="Arial"/>
        </w:rPr>
        <w:t>unclear.</w:t>
      </w:r>
      <w:proofErr w:type="gramEnd"/>
      <w:r w:rsidR="0056364F">
        <w:rPr>
          <w:rFonts w:ascii="Arial" w:hAnsi="Arial" w:cs="Arial"/>
        </w:rPr>
        <w:t xml:space="preserve"> </w:t>
      </w:r>
    </w:p>
    <w:p w14:paraId="396762FC" w14:textId="77777777" w:rsidR="005576A0" w:rsidRDefault="005576A0" w:rsidP="004665E4">
      <w:pPr>
        <w:spacing w:line="276" w:lineRule="auto"/>
        <w:jc w:val="both"/>
        <w:rPr>
          <w:rFonts w:ascii="Arial" w:hAnsi="Arial" w:cs="Arial"/>
        </w:rPr>
      </w:pPr>
    </w:p>
    <w:p w14:paraId="1440ABBF" w14:textId="023A87C9" w:rsidR="008C17A4" w:rsidRDefault="005576A0" w:rsidP="004665E4">
      <w:pPr>
        <w:spacing w:line="276" w:lineRule="auto"/>
        <w:jc w:val="both"/>
        <w:rPr>
          <w:rFonts w:ascii="Arial" w:hAnsi="Arial" w:cs="Arial"/>
        </w:rPr>
      </w:pPr>
      <w:r>
        <w:rPr>
          <w:rFonts w:ascii="Arial" w:hAnsi="Arial" w:cs="Arial"/>
        </w:rPr>
        <w:t xml:space="preserve">Much of the reason that previous studies of neuronal activity during decision-making have relied upon pseudo-populations has been due to the difficulty of recording from multiple neurons simultaneously. However, the emergence of new technologies, including multi-electrode arrays and optical imaging techniques, </w:t>
      </w:r>
      <w:r w:rsidR="00246432">
        <w:rPr>
          <w:rFonts w:ascii="Arial" w:hAnsi="Arial" w:cs="Arial"/>
        </w:rPr>
        <w:t xml:space="preserve">has allowed for many studies to probe the activity of neuronal populations on single trials. </w:t>
      </w:r>
      <w:r w:rsidR="00B503B9">
        <w:rPr>
          <w:rFonts w:ascii="Arial" w:hAnsi="Arial" w:cs="Arial"/>
        </w:rPr>
        <w:t>These studies have revealed that</w:t>
      </w:r>
      <w:r w:rsidR="007565AC">
        <w:rPr>
          <w:rFonts w:ascii="Arial" w:hAnsi="Arial" w:cs="Arial"/>
        </w:rPr>
        <w:t xml:space="preserve"> </w:t>
      </w:r>
      <w:r w:rsidR="00B503B9">
        <w:rPr>
          <w:rFonts w:ascii="Arial" w:hAnsi="Arial" w:cs="Arial"/>
        </w:rPr>
        <w:t xml:space="preserve">the activity of many neurons is weakly, but positively correlated on a trial-to-trial basis, even after removing correlations due to task differences </w:t>
      </w:r>
      <w:r w:rsidR="00B503B9">
        <w:rPr>
          <w:rFonts w:ascii="Arial" w:hAnsi="Arial" w:cs="Arial"/>
        </w:rPr>
        <w:fldChar w:fldCharType="begin"/>
      </w:r>
      <w:r w:rsidR="00507222">
        <w:rPr>
          <w:rFonts w:ascii="Arial" w:hAnsi="Arial" w:cs="Arial"/>
        </w:rPr>
        <w:instrText xml:space="preserve"> ADDIN PAPERS2_CITATIONS &lt;citation&gt;&lt;uuid&gt;5B235F5B-BF42-4E4F-B353-A7616A288D4F&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B503B9">
        <w:rPr>
          <w:rFonts w:ascii="Arial" w:hAnsi="Arial" w:cs="Arial"/>
        </w:rPr>
        <w:fldChar w:fldCharType="separate"/>
      </w:r>
      <w:r w:rsidR="002B0433">
        <w:rPr>
          <w:rFonts w:ascii="Arial" w:hAnsi="Arial" w:cs="Arial"/>
        </w:rPr>
        <w:t>(Zohary et al., 1994)</w:t>
      </w:r>
      <w:r w:rsidR="00B503B9">
        <w:rPr>
          <w:rFonts w:ascii="Arial" w:hAnsi="Arial" w:cs="Arial"/>
        </w:rPr>
        <w:fldChar w:fldCharType="end"/>
      </w:r>
      <w:r w:rsidR="00B503B9">
        <w:rPr>
          <w:rFonts w:ascii="Arial" w:hAnsi="Arial" w:cs="Arial"/>
        </w:rPr>
        <w:t xml:space="preserve">. </w:t>
      </w:r>
      <w:r w:rsidR="007565AC">
        <w:rPr>
          <w:rFonts w:ascii="Arial" w:hAnsi="Arial" w:cs="Arial"/>
        </w:rPr>
        <w:t xml:space="preserve">These correlations, </w:t>
      </w:r>
      <w:r w:rsidR="00F76DFD">
        <w:rPr>
          <w:rFonts w:ascii="Arial" w:hAnsi="Arial" w:cs="Arial"/>
        </w:rPr>
        <w:t xml:space="preserve">often </w:t>
      </w:r>
      <w:r w:rsidR="007565AC">
        <w:rPr>
          <w:rFonts w:ascii="Arial" w:hAnsi="Arial" w:cs="Arial"/>
        </w:rPr>
        <w:t xml:space="preserve">termed ‘noise correlations’, have been observed across cortex in both anaesthetized and behaving animals </w:t>
      </w:r>
      <w:r w:rsidR="007565AC">
        <w:rPr>
          <w:rFonts w:ascii="Arial" w:hAnsi="Arial" w:cs="Arial"/>
        </w:rPr>
        <w:fldChar w:fldCharType="begin"/>
      </w:r>
      <w:r w:rsidR="00507222">
        <w:rPr>
          <w:rFonts w:ascii="Arial" w:hAnsi="Arial" w:cs="Arial"/>
        </w:rPr>
        <w:instrText xml:space="preserve"> ADDIN PAPERS2_CITATIONS &lt;citation&gt;&lt;uuid&gt;79088C85-E52E-47FF-930F-4E98DFD737BE&lt;/uuid&gt;&lt;priority&gt;0&lt;/priority&gt;&lt;publications&gt;&lt;publication&gt;&lt;uuid&gt;E366D173-85D1-44ED-A2E5-9AFFEAF13999&lt;/uuid&gt;&lt;volume&gt;14&lt;/volume&gt;&lt;doi&gt;10.1038/nn.2842&lt;/doi&gt;&lt;startpage&gt;811&lt;/startpage&gt;&lt;publication_date&gt;99201107001200000000220000&lt;/publication_date&gt;&lt;url&gt;http://www.nature.com/doifinder/10.1038/nn.2842&lt;/url&gt;&lt;type&gt;400&lt;/type&gt;&lt;title&gt;Measuring and interpreting neuronal correlations.&lt;/title&gt;&lt;institution&gt;Department of Neurobiology, Harvard Medical School, Boston, Massachusetts, USA. cohenm@pitt.edu&lt;/institution&gt;&lt;number&gt;7&lt;/number&gt;&lt;subtype&gt;400&lt;/subtype&gt;&lt;endpage&gt;819&lt;/endpage&gt;&lt;bundle&gt;&lt;publication&gt;&lt;publisher&gt;Nature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Adam&lt;/firstName&gt;&lt;lastName&gt;Kohn&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Kohn, 2011)</w:t>
      </w:r>
      <w:r w:rsidR="007565AC">
        <w:rPr>
          <w:rFonts w:ascii="Arial" w:hAnsi="Arial" w:cs="Arial"/>
        </w:rPr>
        <w:fldChar w:fldCharType="end"/>
      </w:r>
      <w:r w:rsidR="007565AC">
        <w:rPr>
          <w:rFonts w:ascii="Arial" w:hAnsi="Arial" w:cs="Arial"/>
        </w:rPr>
        <w:t xml:space="preserve">. </w:t>
      </w:r>
      <w:r w:rsidR="00585789">
        <w:rPr>
          <w:rFonts w:ascii="Arial" w:hAnsi="Arial" w:cs="Arial"/>
        </w:rPr>
        <w:t xml:space="preserve">From the perspective of optimal coding of information, the role of these correlations can be difficult to parse </w:t>
      </w:r>
      <w:r w:rsidR="00585789">
        <w:rPr>
          <w:rFonts w:ascii="Arial" w:hAnsi="Arial" w:cs="Arial"/>
        </w:rPr>
        <w:fldChar w:fldCharType="begin"/>
      </w:r>
      <w:r w:rsidR="00507222">
        <w:rPr>
          <w:rFonts w:ascii="Arial" w:hAnsi="Arial" w:cs="Arial"/>
        </w:rPr>
        <w:instrText xml:space="preserve"> ADDIN PAPERS2_CITATIONS &lt;citation&gt;&lt;uuid&gt;53DAD2AA-85D9-4041-8E9D-BDE5E1C0CA41&lt;/uuid&gt;&lt;priority&gt;0&lt;/priority&gt;&lt;publications&gt;&lt;publication&gt;&lt;uuid&gt;C00903A6-2F01-4BC5-BBFA-53118681CEB6&lt;/uuid&gt;&lt;volume&gt;7&lt;/volume&gt;&lt;doi&gt;10.1038/nrn1888&lt;/doi&gt;&lt;startpage&gt;358&lt;/startpage&gt;&lt;publication_date&gt;99200605001200000000220000&lt;/publication_date&gt;&lt;url&gt;http://www.nature.com/doifinder/10.1038/nrn1888&lt;/url&gt;&lt;type&gt;400&lt;/type&gt;&lt;title&gt;Neural correlations, population coding and computation.&lt;/title&gt;&lt;institution&gt;Department of Brain and Cognitive Sciences and Center for Visual Science, University of Rochester, Rochester, New York 14627, USA.&lt;/institution&gt;&lt;number&gt;5&lt;/number&gt;&lt;subtype&gt;400&lt;/subtype&gt;&lt;endpage&gt;366&lt;/endpage&gt;&lt;bundle&gt;&lt;publication&gt;&lt;publisher&gt;Nature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Bruno&lt;/firstName&gt;&lt;middleNames&gt;B&lt;/middleNames&gt;&lt;lastName&gt;Averbeck&lt;/lastName&gt;&lt;/author&gt;&lt;author&gt;&lt;firstName&gt;Peter&lt;/firstName&gt;&lt;middleNames&gt;E&lt;/middleNames&gt;&lt;lastName&gt;Latham&lt;/lastName&gt;&lt;/author&gt;&lt;author&gt;&lt;firstName&gt;Alexandre&lt;/firstName&gt;&lt;lastName&gt;Pouget&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(Averbeck et al., 2006)</w:t>
      </w:r>
      <w:r w:rsidR="00585789">
        <w:rPr>
          <w:rFonts w:ascii="Arial" w:hAnsi="Arial" w:cs="Arial"/>
        </w:rPr>
        <w:fldChar w:fldCharType="end"/>
      </w:r>
      <w:r w:rsidR="00585789">
        <w:rPr>
          <w:rFonts w:ascii="Arial" w:hAnsi="Arial" w:cs="Arial"/>
        </w:rPr>
        <w:t xml:space="preserve">. For example, if neurons with similar tunings to stimuli, correlated noise will make stimulus decoding more difficult </w:t>
      </w:r>
      <w:r w:rsidR="00585789">
        <w:rPr>
          <w:rFonts w:ascii="Arial" w:hAnsi="Arial" w:cs="Arial"/>
        </w:rPr>
        <w:fldChar w:fldCharType="begin"/>
      </w:r>
      <w:r w:rsidR="00507222">
        <w:rPr>
          <w:rFonts w:ascii="Arial" w:hAnsi="Arial" w:cs="Arial"/>
        </w:rPr>
        <w:instrText xml:space="preserve"> ADDIN PAPERS2_CITATIONS &lt;citation&gt;&lt;uuid&gt;AEA474C1-41A4-4EA5-A78A-BFD5BFE8F645&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(Zohary et al., 1994)</w:t>
      </w:r>
      <w:r w:rsidR="00585789">
        <w:rPr>
          <w:rFonts w:ascii="Arial" w:hAnsi="Arial" w:cs="Arial"/>
        </w:rPr>
        <w:fldChar w:fldCharType="end"/>
      </w:r>
      <w:r w:rsidR="00585789">
        <w:rPr>
          <w:rFonts w:ascii="Arial" w:hAnsi="Arial" w:cs="Arial"/>
        </w:rPr>
        <w:t xml:space="preserve">. In contrast, correlated noise between neurons with opposite stimulus tuning can aid stimulus decoding </w:t>
      </w:r>
      <w:r w:rsidR="00585789">
        <w:rPr>
          <w:rFonts w:ascii="Arial" w:hAnsi="Arial" w:cs="Arial"/>
        </w:rPr>
        <w:fldChar w:fldCharType="begin"/>
      </w:r>
      <w:r w:rsidR="00507222">
        <w:rPr>
          <w:rFonts w:ascii="Arial" w:hAnsi="Arial" w:cs="Arial"/>
        </w:rPr>
        <w:instrText xml:space="preserve"> ADDIN PAPERS2_CITATIONS &lt;citation&gt;&lt;uuid&gt;99DB59A8-3709-40CB-9A95-8EDDB0D82A2A&lt;/uuid&gt;&lt;priority&gt;0&lt;/priority&gt;&lt;publications&gt;&lt;publication&gt;&lt;volume&gt;38&lt;/volume&gt;&lt;publication_date&gt;99200305001200000000220000&lt;/publication_date&gt;&lt;number&gt;4&lt;/number&gt;&lt;doi&gt;10.1016/S0896-6273(03)00287-3&lt;/doi&gt;&lt;startpage&gt;649&lt;/startpage&gt;&lt;title&gt;Correlated Neuronal Discharges that Increase Coding Efficiency during Perceptual Discrimination&lt;/title&gt;&lt;uuid&gt;40675D38-5FA6-4D71-A0E3-D304CCCBE5E9&lt;/uuid&gt;&lt;subtype&gt;400&lt;/subtype&gt;&lt;endpage&gt;657&lt;/endpage&gt;&lt;type&gt;400&lt;/type&gt;&lt;url&gt;http://linkinghub.elsevier.com/retrieve/pii/S0896627303002873&lt;/url&gt;&lt;bundle&gt;&lt;publication&gt;&lt;publisher&gt;Elsevier Inc.&lt;/publisher&gt;&lt;title&gt;Neuron&lt;/title&gt;&lt;type&gt;-100&lt;/type&gt;&lt;subtype&gt;-100&lt;/subtype&gt;&lt;uuid&gt;9D190EC7-A2EB-4592-B4B5-156D3C4EBECC&lt;/uuid&gt;&lt;/publication&gt;&lt;/bundle&gt;&lt;authors&gt;&lt;author&gt;&lt;firstName&gt;Ranulfo&lt;/firstName&gt;&lt;lastName&gt;Romo&lt;/lastName&gt;&lt;/author&gt;&lt;author&gt;&lt;firstName&gt;Adrián&lt;/firstName&gt;&lt;lastName&gt;Hernández&lt;/lastName&gt;&lt;/author&gt;&lt;author&gt;&lt;firstName&gt;Antonio&lt;/firstName&gt;&lt;lastName&gt;Zainos&lt;/lastName&gt;&lt;/author&gt;&lt;author&gt;&lt;firstName&gt;Emilio&lt;/firstName&gt;&lt;lastName&gt;Salinas&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(Romo et al., 2003)</w:t>
      </w:r>
      <w:r w:rsidR="00585789">
        <w:rPr>
          <w:rFonts w:ascii="Arial" w:hAnsi="Arial" w:cs="Arial"/>
        </w:rPr>
        <w:fldChar w:fldCharType="end"/>
      </w:r>
      <w:r w:rsidR="00474421">
        <w:rPr>
          <w:rFonts w:ascii="Arial" w:hAnsi="Arial" w:cs="Arial"/>
        </w:rPr>
        <w:t xml:space="preserve">. </w:t>
      </w:r>
      <w:r w:rsidR="001027FE">
        <w:rPr>
          <w:rFonts w:ascii="Arial" w:hAnsi="Arial" w:cs="Arial"/>
        </w:rPr>
        <w:t>T</w:t>
      </w:r>
      <w:r w:rsidR="007565AC">
        <w:rPr>
          <w:rFonts w:ascii="Arial" w:hAnsi="Arial" w:cs="Arial"/>
        </w:rPr>
        <w:t xml:space="preserve">hese correlations have been found to be modulated by visual attention </w:t>
      </w:r>
      <w:r w:rsidR="007565AC">
        <w:rPr>
          <w:rFonts w:ascii="Arial" w:hAnsi="Arial" w:cs="Arial"/>
        </w:rPr>
        <w:fldChar w:fldCharType="begin"/>
      </w:r>
      <w:r w:rsidR="00507222">
        <w:rPr>
          <w:rFonts w:ascii="Arial" w:hAnsi="Arial" w:cs="Arial"/>
        </w:rPr>
        <w:instrText xml:space="preserve"> ADDIN PAPERS2_CITATIONS &lt;citation&gt;&lt;uuid&gt;40355CC5-6DE3-4380-ADAF-FF7489BDC0CF&lt;/uuid&gt;&lt;priority&gt;0&lt;/priority&gt;&lt;publications&gt;&lt;publication&gt;&lt;volume&gt;12&lt;/volume&gt;&lt;publication_date&gt;99200911151200000000222000&lt;/publication_date&gt;&lt;number&gt;12&lt;/number&gt;&lt;doi&gt;10.1038/nn.2439&lt;/doi&gt;&lt;startpage&gt;1594&lt;/startpage&gt;&lt;title&gt;Attention improves performance primarily by reducing interneuronal correlations&lt;/title&gt;&lt;uuid&gt;4F683503-8E95-405A-AAD0-0454F7D76B20&lt;/uuid&gt;&lt;subtype&gt;400&lt;/subtype&gt;&lt;endpage&gt;1600&lt;/endpage&gt;&lt;type&gt;400&lt;/type&gt;&lt;url&gt;http://www.nature.com/doifinder/10.1038/nn.2439&lt;/url&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John&lt;/firstName&gt;&lt;middleNames&gt;H R&lt;/middleNames&gt;&lt;lastName&gt;Maunsell&lt;/lastName&gt;&lt;/author&gt;&lt;/authors&gt;&lt;/publication&gt;&lt;/publications&gt;&lt;cites&gt;&lt;/cites&gt;&lt;/citation&gt;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Maunsell, 2009)</w:t>
      </w:r>
      <w:r w:rsidR="007565AC">
        <w:rPr>
          <w:rFonts w:ascii="Arial" w:hAnsi="Arial" w:cs="Arial"/>
        </w:rPr>
        <w:fldChar w:fldCharType="end"/>
      </w:r>
      <w:r w:rsidR="007565AC">
        <w:rPr>
          <w:rFonts w:ascii="Arial" w:hAnsi="Arial" w:cs="Arial"/>
        </w:rPr>
        <w:t xml:space="preserve">, stimulus onset </w:t>
      </w:r>
      <w:r w:rsidR="007565AC">
        <w:rPr>
          <w:rFonts w:ascii="Arial" w:hAnsi="Arial" w:cs="Arial"/>
        </w:rPr>
        <w:fldChar w:fldCharType="begin"/>
      </w:r>
      <w:r w:rsidR="00507222">
        <w:rPr>
          <w:rFonts w:ascii="Arial" w:hAnsi="Arial" w:cs="Arial"/>
        </w:rPr>
        <w:instrText xml:space="preserve"> ADDIN PAPERS2_CITATIONS &lt;citation&gt;&lt;uuid&gt;CD075394-D044-426A-9777-3A9E02C4C58B&lt;/uuid&gt;&lt;priority&gt;0&lt;/priority&gt;&lt;publications&gt;&lt;publication&gt;&lt;volume&gt;13&lt;/volume&gt;&lt;publication_date&gt;99201002211200000000222000&lt;/publication_date&gt;&lt;number&gt;3&lt;/number&gt;&lt;doi&gt;10.1038/nn.2501&lt;/doi&gt;&lt;startpage&gt;369&lt;/startpage&gt;&lt;title&gt;Stimulus onset quenches neural variability: a widespread cortical phenomenon&lt;/title&gt;&lt;uuid&gt;5E493D38-FB3B-41B9-B628-C41E7241BA4C&lt;/uuid&gt;&lt;subtype&gt;400&lt;/subtype&gt;&lt;endpage&gt;378&lt;/endpage&gt;&lt;type&gt;400&lt;/type&gt;&lt;url&gt;http://www.nature.com/doifinder/10.1038/nn.2501&lt;/url&gt;&lt;bundle&gt;&lt;publication&gt;&lt;publisher&gt;Nature Publishing Group&lt;/publisher&gt;&lt;title&gt;Nature Neuroscience&lt;/title&gt;&lt;type&gt;-100&lt;/type&gt;&lt;subtype&gt;-100&lt;/subtype&gt;&lt;uuid&gt;74CBEF23-0F6A-42D8-BA54-21DF59C3E7D3&lt;/uuid&gt;&lt;/publication&gt;&lt;/bundle&gt;&lt;authors&gt;&lt;author&gt;&lt;firstName&gt;Mark&lt;/firstName&gt;&lt;middleNames&gt;M&lt;/middleNames&gt;&lt;lastName&gt;Churchland&lt;/lastName&gt;&lt;/author&gt;&lt;author&gt;&lt;firstName&gt;Byron&lt;/firstName&gt;&lt;middleNames&gt;M&lt;/middleNames&gt;&lt;lastName&gt;Yu&lt;/lastName&gt;&lt;/author&gt;&lt;author&gt;&lt;firstName&gt;John&lt;/firstName&gt;&lt;middleNames&gt;P&lt;/middleNames&gt;&lt;lastName&gt;Cunningham&lt;/lastName&gt;&lt;/author&gt;&lt;author&gt;&lt;firstName&gt;Leo&lt;/firstName&gt;&lt;middleNames&gt;P&lt;/middleNames&gt;&lt;lastName&gt;Sugrue&lt;/lastName&gt;&lt;/author&gt;&lt;author&gt;&lt;firstName&gt;Marlene&lt;/firstName&gt;&lt;middleNames&gt;R&lt;/middleNames&gt;&lt;lastName&gt;Cohen&lt;/lastName&gt;&lt;/author&gt;&lt;author&gt;&lt;firstName&gt;Greg&lt;/firstName&gt;&lt;middleNames&gt;S&lt;/middleNames&gt;&lt;lastName&gt;Corrado&lt;/lastName&gt;&lt;/author&gt;&lt;author&gt;&lt;firstName&gt;William&lt;/firstName&gt;&lt;middleNames&gt;T&lt;/middleNames&gt;&lt;lastName&gt;Newsome&lt;/lastName&gt;&lt;/author&gt;&lt;author&gt;&lt;firstName&gt;Andrew&lt;/firstName&gt;&lt;middleNames&gt;M&lt;/middleNames&gt;&lt;lastName&gt;Clark&lt;/lastName&gt;&lt;/author&gt;&lt;author&gt;&lt;firstName&gt;Paymon&lt;/firstName&gt;&lt;lastName&gt;Hosseini&lt;/lastName&gt;&lt;/author&gt;&lt;author&gt;&lt;firstName&gt;Benjamin&lt;/firstName&gt;&lt;middleNames&gt;B&lt;/middleNames&gt;&lt;lastName&gt;Scott&lt;/lastName&gt;&lt;/author&gt;&lt;author&gt;&lt;firstName&gt;David&lt;/firstName&gt;&lt;middleNames&gt;C&lt;/middleNames&gt;&lt;lastName&gt;Bradley&lt;/lastName&gt;&lt;/author&gt;&lt;author&gt;&lt;firstName&gt;Matthew&lt;/firstName&gt;&lt;middleNames&gt;A&lt;/middleNames&gt;&lt;lastName&gt;Smith&lt;/lastName&gt;&lt;/author&gt;&lt;author&gt;&lt;firstName&gt;Adam&lt;/firstName&gt;&lt;lastName&gt;Kohn&lt;/lastName&gt;&lt;/author&gt;&lt;author&gt;&lt;firstName&gt;J&lt;/firstName&gt;&lt;middleNames&gt;Anthony&lt;/middleNames&gt;&lt;lastName&gt;Movshon&lt;/lastName&gt;&lt;/author&gt;&lt;author&gt;&lt;firstName&gt;Katherine&lt;/firstName&gt;&lt;middleNames&gt;M&lt;/middleNames&gt;&lt;lastName&gt;Armstrong&lt;/lastName&gt;&lt;/author&gt;&lt;author&gt;&lt;firstName&gt;Tirin&lt;/firstName&gt;&lt;lastName&gt;Moore&lt;/lastName&gt;&lt;/author&gt;&lt;author&gt;&lt;firstName&gt;Steve&lt;/firstName&gt;&lt;middleNames&gt;W&lt;/middleNames&gt;&lt;lastName&gt;Chang&lt;/lastName&gt;&lt;/author&gt;&lt;author&gt;&lt;firstName&gt;Lawrence&lt;/firstName&gt;&lt;middleNames&gt;H&lt;/middleNames&gt;&lt;lastName&gt;Snyder&lt;/lastName&gt;&lt;/author&gt;&lt;author&gt;&lt;firstName&gt;Stephen&lt;/firstName&gt;&lt;middleNames&gt;G&lt;/middleNames&gt;&lt;lastName&gt;Lisberger&lt;/lastName&gt;&lt;/author&gt;&lt;author&gt;&lt;firstName&gt;Nicholas&lt;/firstName&gt;&lt;middleNames&gt;J&lt;/middleNames&gt;&lt;lastName&gt;Priebe&lt;/lastName&gt;&lt;/author&gt;&lt;author&gt;&lt;firstName&gt;Ian&lt;/firstName&gt;&lt;middleNames&gt;M&lt;/middleNames&gt;&lt;lastName&gt;Finn&lt;/lastName&gt;&lt;/author&gt;&lt;author&gt;&lt;firstName&gt;David&lt;/firstName&gt;&lt;lastName&gt;Ferster&lt;/lastName&gt;&lt;/author&gt;&lt;author&gt;&lt;firstName&gt;Stephen&lt;/firstName&gt;&lt;middleNames&gt;I&lt;/middleNames&gt;&lt;lastName&gt;Ryu&lt;/lastName&gt;&lt;/author&gt;&lt;author&gt;&lt;firstName&gt;Gopal&lt;/firstName&gt;&lt;lastName&gt;Santhanam&lt;/lastName&gt;&lt;/author&gt;&lt;author&gt;&lt;firstName&gt;Maneesh&lt;/firstName&gt;&lt;lastName&gt;Sahani&lt;/lastName&gt;&lt;/author&gt;&lt;author&gt;&lt;firstName&gt;Krishna&lt;/firstName&gt;&lt;middleNames&gt;V&lt;/middleNames&gt;&lt;lastName&gt;Shenoy&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 xml:space="preserve">(Churchland </w:t>
      </w:r>
      <w:r w:rsidR="002B0433">
        <w:rPr>
          <w:rFonts w:ascii="Arial" w:hAnsi="Arial" w:cs="Arial"/>
        </w:rPr>
        <w:lastRenderedPageBreak/>
        <w:t>et al., 2010)</w:t>
      </w:r>
      <w:r w:rsidR="007565AC">
        <w:rPr>
          <w:rFonts w:ascii="Arial" w:hAnsi="Arial" w:cs="Arial"/>
        </w:rPr>
        <w:fldChar w:fldCharType="end"/>
      </w:r>
      <w:r w:rsidR="007565AC">
        <w:rPr>
          <w:rFonts w:ascii="Arial" w:hAnsi="Arial" w:cs="Arial"/>
        </w:rPr>
        <w:t xml:space="preserve">, </w:t>
      </w:r>
      <w:r w:rsidR="00A46316">
        <w:rPr>
          <w:rFonts w:ascii="Arial" w:hAnsi="Arial" w:cs="Arial"/>
        </w:rPr>
        <w:t xml:space="preserve">and </w:t>
      </w:r>
      <w:r w:rsidR="007565AC">
        <w:rPr>
          <w:rFonts w:ascii="Arial" w:hAnsi="Arial" w:cs="Arial"/>
        </w:rPr>
        <w:t xml:space="preserve">associative learning </w:t>
      </w:r>
      <w:r w:rsidR="007565AC">
        <w:rPr>
          <w:rFonts w:ascii="Arial" w:hAnsi="Arial" w:cs="Arial"/>
        </w:rPr>
        <w:fldChar w:fldCharType="begin"/>
      </w:r>
      <w:r w:rsidR="00507222">
        <w:rPr>
          <w:rFonts w:ascii="Arial" w:hAnsi="Arial" w:cs="Arial"/>
        </w:rPr>
        <w:instrText xml:space="preserve"> ADDIN PAPERS2_CITATIONS &lt;citation&gt;&lt;uuid&gt;7E460E88-F9A2-4645-B503-AB88696E1CD7&lt;/uuid&gt;&lt;priority&gt;0&lt;/priority&gt;&lt;publications&gt;&lt;publication&gt;&lt;volume&gt;78&lt;/volume&gt;&lt;publication_date&gt;99201304001200000000220000&lt;/publication_date&gt;&lt;number&gt;2&lt;/number&gt;&lt;doi&gt;10.1016/j.neuron.2013.02.023&lt;/doi&gt;&lt;startpage&gt;352&lt;/startpage&gt;&lt;title&gt;Associative Learning Enhances Population Coding by Inverting Interneuronal Correlation Patterns&lt;/title&gt;&lt;uuid&gt;3E1C9B91-A749-424F-8D6A-82EE5DB706D9&lt;/uuid&gt;&lt;subtype&gt;400&lt;/subtype&gt;&lt;endpage&gt;363&lt;/endpage&gt;&lt;type&gt;400&lt;/type&gt;&lt;url&gt;http://linkinghub.elsevier.com/retrieve/pii/S0896627313001815&lt;/url&gt;&lt;bundle&gt;&lt;publication&gt;&lt;publisher&gt;Elsevier Inc.&lt;/publisher&gt;&lt;title&gt;Neuron&lt;/title&gt;&lt;type&gt;-100&lt;/type&gt;&lt;subtype&gt;-100&lt;/subtype&gt;&lt;uuid&gt;9D190EC7-A2EB-4592-B4B5-156D3C4EBECC&lt;/uuid&gt;&lt;/publication&gt;&lt;/bundle&gt;&lt;authors&gt;&lt;author&gt;&lt;firstName&gt;James&lt;/firstName&gt;&lt;middleNames&gt;M&lt;/middleNames&gt;&lt;lastName&gt;Jeanne&lt;/lastName&gt;&lt;/author&gt;&lt;author&gt;&lt;firstName&gt;Tatyana&lt;/firstName&gt;&lt;middleNames&gt;O&lt;/middleNames&gt;&lt;lastName&gt;Sharpee&lt;/lastName&gt;&lt;/author&gt;&lt;author&gt;&lt;firstName&gt;Timothy&lt;/firstName&gt;&lt;middleNames&gt;Q&lt;/middleNames&gt;&lt;lastName&gt;Gentner&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(Jeanne et al., 2013)</w:t>
      </w:r>
      <w:r w:rsidR="007565AC">
        <w:rPr>
          <w:rFonts w:ascii="Arial" w:hAnsi="Arial" w:cs="Arial"/>
        </w:rPr>
        <w:fldChar w:fldCharType="end"/>
      </w:r>
      <w:r w:rsidR="00474421">
        <w:rPr>
          <w:rFonts w:ascii="Arial" w:hAnsi="Arial" w:cs="Arial"/>
        </w:rPr>
        <w:t>, suggesting that correlated trial-trial variability may contribute to neuronal computation</w:t>
      </w:r>
      <w:r w:rsidR="007565AC">
        <w:rPr>
          <w:rFonts w:ascii="Arial" w:hAnsi="Arial" w:cs="Arial"/>
        </w:rPr>
        <w:t>.</w:t>
      </w:r>
      <w:r w:rsidR="00357C0A">
        <w:rPr>
          <w:rFonts w:ascii="Arial" w:hAnsi="Arial" w:cs="Arial"/>
        </w:rPr>
        <w:t xml:space="preserve"> </w:t>
      </w:r>
      <w:r w:rsidR="00B74006">
        <w:rPr>
          <w:rFonts w:ascii="Arial" w:hAnsi="Arial" w:cs="Arial"/>
        </w:rPr>
        <w:t xml:space="preserve">As with neuronal heterogeneity, however, the structure of such inter-neuronal correlations as well as what role they might play in neuronal computation is </w:t>
      </w:r>
      <w:r w:rsidR="009814EC">
        <w:rPr>
          <w:rFonts w:ascii="Arial" w:hAnsi="Arial" w:cs="Arial"/>
        </w:rPr>
        <w:t xml:space="preserve">still </w:t>
      </w:r>
      <w:r w:rsidR="00B74006">
        <w:rPr>
          <w:rFonts w:ascii="Arial" w:hAnsi="Arial" w:cs="Arial"/>
        </w:rPr>
        <w:t xml:space="preserve">unknown. </w:t>
      </w:r>
    </w:p>
    <w:p w14:paraId="4A3C2686" w14:textId="77777777" w:rsidR="00474421" w:rsidRDefault="00474421" w:rsidP="004665E4">
      <w:pPr>
        <w:spacing w:line="276" w:lineRule="auto"/>
        <w:jc w:val="both"/>
        <w:rPr>
          <w:rFonts w:ascii="Arial" w:hAnsi="Arial" w:cs="Arial"/>
        </w:rPr>
      </w:pPr>
    </w:p>
    <w:p w14:paraId="009EBD92" w14:textId="2588B0C0" w:rsidR="00474421" w:rsidRDefault="007D2B9A" w:rsidP="004665E4">
      <w:pPr>
        <w:spacing w:line="276" w:lineRule="auto"/>
        <w:jc w:val="both"/>
        <w:rPr>
          <w:rFonts w:ascii="Arial" w:hAnsi="Arial" w:cs="Arial"/>
          <w:b/>
        </w:rPr>
      </w:pPr>
      <w:proofErr w:type="gramStart"/>
      <w:r>
        <w:rPr>
          <w:rFonts w:ascii="Arial" w:hAnsi="Arial" w:cs="Arial"/>
          <w:b/>
        </w:rPr>
        <w:t>Transient or persistent activity dynamics?</w:t>
      </w:r>
      <w:proofErr w:type="gramEnd"/>
      <w:r>
        <w:rPr>
          <w:rFonts w:ascii="Arial" w:hAnsi="Arial" w:cs="Arial"/>
          <w:b/>
        </w:rPr>
        <w:t xml:space="preserve"> </w:t>
      </w:r>
    </w:p>
    <w:p w14:paraId="36576B7F" w14:textId="71DE0C38" w:rsidR="00AC1585" w:rsidRDefault="00252735" w:rsidP="004665E4">
      <w:pPr>
        <w:spacing w:line="276" w:lineRule="auto"/>
        <w:jc w:val="both"/>
        <w:rPr>
          <w:rFonts w:ascii="Arial" w:hAnsi="Arial" w:cs="Arial"/>
        </w:rPr>
      </w:pPr>
      <w:r>
        <w:rPr>
          <w:rFonts w:ascii="Arial" w:hAnsi="Arial" w:cs="Arial"/>
        </w:rPr>
        <w:t xml:space="preserve">The majority of decision-making studies have found neurons to be active throughout the trial. However, a variety of recent studies have found neurons which are active only transiently, at specific times during a behavior </w:t>
      </w:r>
      <w:r>
        <w:rPr>
          <w:rFonts w:ascii="Arial" w:hAnsi="Arial" w:cs="Arial"/>
        </w:rPr>
        <w:fldChar w:fldCharType="begin"/>
      </w:r>
      <w:r w:rsidR="00507222">
        <w:rPr>
          <w:rFonts w:ascii="Arial" w:hAnsi="Arial" w:cs="Arial"/>
        </w:rPr>
        <w:instrText xml:space="preserve"> ADDIN PAPERS2_CITATIONS &lt;citation&gt;&lt;uuid&gt;82F875EF-83A7-4E34-BFEB-2883460D0CD3&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Pr>
          <w:rFonts w:ascii="Arial" w:hAnsi="Arial" w:cs="Arial"/>
        </w:rPr>
        <w:fldChar w:fldCharType="separate"/>
      </w:r>
      <w:r w:rsidR="00E971C0">
        <w:rPr>
          <w:rFonts w:ascii="Arial" w:hAnsi="Arial" w:cs="Arial"/>
        </w:rPr>
        <w:t>(Fujisawa et al., 2008; Pastalkova et al., 2008; Crowe et al., 2010; Harvey et al., 2012)</w:t>
      </w:r>
      <w:r>
        <w:rPr>
          <w:rFonts w:ascii="Arial" w:hAnsi="Arial" w:cs="Arial"/>
        </w:rPr>
        <w:fldChar w:fldCharType="end"/>
      </w:r>
      <w:r>
        <w:rPr>
          <w:rFonts w:ascii="Arial" w:hAnsi="Arial" w:cs="Arial"/>
        </w:rPr>
        <w:t>.</w:t>
      </w:r>
      <w:r w:rsidR="0043264F">
        <w:rPr>
          <w:rFonts w:ascii="Arial" w:hAnsi="Arial" w:cs="Arial"/>
        </w:rPr>
        <w:t xml:space="preserve"> In one recent study, populations of neurons in the PPC were simultaneously recorded while mice </w:t>
      </w:r>
      <w:r w:rsidR="00242F88">
        <w:rPr>
          <w:rFonts w:ascii="Arial" w:hAnsi="Arial" w:cs="Arial"/>
        </w:rPr>
        <w:t>performed a navigation-based decision task</w:t>
      </w:r>
      <w:r w:rsidR="0043264F">
        <w:rPr>
          <w:rFonts w:ascii="Arial" w:hAnsi="Arial" w:cs="Arial"/>
        </w:rPr>
        <w:t xml:space="preserve"> in virtual-reality </w:t>
      </w:r>
      <w:r w:rsidR="0043264F">
        <w:rPr>
          <w:rFonts w:ascii="Arial" w:hAnsi="Arial" w:cs="Arial"/>
        </w:rPr>
        <w:fldChar w:fldCharType="begin"/>
      </w:r>
      <w:r w:rsidR="00507222">
        <w:rPr>
          <w:rFonts w:ascii="Arial" w:hAnsi="Arial" w:cs="Arial"/>
        </w:rPr>
        <w:instrText xml:space="preserve"> ADDIN PAPERS2_CITATIONS &lt;citation&gt;&lt;uuid&gt;C5A8A828-24A6-4197-9CBA-8CD95E311B0B&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s&gt;&lt;cites&gt;&lt;/cites&gt;&lt;/citation&gt;</w:instrText>
      </w:r>
      <w:r w:rsidR="0043264F">
        <w:rPr>
          <w:rFonts w:ascii="Arial" w:hAnsi="Arial" w:cs="Arial"/>
        </w:rPr>
        <w:fldChar w:fldCharType="separate"/>
      </w:r>
      <w:r w:rsidR="002B0433">
        <w:rPr>
          <w:rFonts w:ascii="Arial" w:hAnsi="Arial" w:cs="Arial"/>
        </w:rPr>
        <w:t>(Harvey et al., 2012)</w:t>
      </w:r>
      <w:r w:rsidR="0043264F">
        <w:rPr>
          <w:rFonts w:ascii="Arial" w:hAnsi="Arial" w:cs="Arial"/>
        </w:rPr>
        <w:fldChar w:fldCharType="end"/>
      </w:r>
      <w:r w:rsidR="0043264F">
        <w:rPr>
          <w:rFonts w:ascii="Arial" w:hAnsi="Arial" w:cs="Arial"/>
        </w:rPr>
        <w:t>.</w:t>
      </w:r>
      <w:r w:rsidR="00242F88">
        <w:rPr>
          <w:rFonts w:ascii="Arial" w:hAnsi="Arial" w:cs="Arial"/>
        </w:rPr>
        <w:t xml:space="preserve"> </w:t>
      </w:r>
      <w:r w:rsidR="00AC6FD5">
        <w:rPr>
          <w:rFonts w:ascii="Arial" w:hAnsi="Arial" w:cs="Arial"/>
        </w:rPr>
        <w:t xml:space="preserve">During this task, neurons were active only briefly and at specific times in the trial (e.g., during the beginning of the delay), with </w:t>
      </w:r>
      <w:r w:rsidR="009825E1">
        <w:rPr>
          <w:rFonts w:ascii="Arial" w:hAnsi="Arial" w:cs="Arial"/>
        </w:rPr>
        <w:t>a small set of</w:t>
      </w:r>
      <w:r w:rsidR="00AC6FD5">
        <w:rPr>
          <w:rFonts w:ascii="Arial" w:hAnsi="Arial" w:cs="Arial"/>
        </w:rPr>
        <w:t xml:space="preserve"> neurons having clear choice selectivity. </w:t>
      </w:r>
      <w:r w:rsidR="00572496">
        <w:rPr>
          <w:rFonts w:ascii="Arial" w:hAnsi="Arial" w:cs="Arial"/>
        </w:rPr>
        <w:t>Across the population, the activity of individual neurons tiled the entire trial duration, leading to the description of these dynamics as ‘sequences’.</w:t>
      </w:r>
      <w:r w:rsidR="00DD2696">
        <w:rPr>
          <w:rFonts w:ascii="Arial" w:hAnsi="Arial" w:cs="Arial"/>
        </w:rPr>
        <w:t xml:space="preserve"> Similar sequences of neuronal activation have been found in the hippocampus </w:t>
      </w:r>
      <w:r w:rsidR="00DD2696">
        <w:rPr>
          <w:rFonts w:ascii="Arial" w:hAnsi="Arial" w:cs="Arial"/>
        </w:rPr>
        <w:fldChar w:fldCharType="begin"/>
      </w:r>
      <w:r w:rsidR="00507222">
        <w:rPr>
          <w:rFonts w:ascii="Arial" w:hAnsi="Arial" w:cs="Arial"/>
        </w:rPr>
        <w:instrText xml:space="preserve"> ADDIN PAPERS2_CITATIONS &lt;citation&gt;&lt;uuid&gt;2F073195-1B80-41A7-9551-767B759C8ECD&lt;/uuid&gt;&lt;priority&gt;0&lt;/priority&gt;&lt;publications&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(Pastalkova et al., 2008)</w:t>
      </w:r>
      <w:r w:rsidR="00DD2696">
        <w:rPr>
          <w:rFonts w:ascii="Arial" w:hAnsi="Arial" w:cs="Arial"/>
        </w:rPr>
        <w:fldChar w:fldCharType="end"/>
      </w:r>
      <w:r w:rsidR="00DD2696">
        <w:rPr>
          <w:rFonts w:ascii="Arial" w:hAnsi="Arial" w:cs="Arial"/>
        </w:rPr>
        <w:t xml:space="preserve"> and prefrontal cortex of rodents </w:t>
      </w:r>
      <w:r w:rsidR="00DD2696">
        <w:rPr>
          <w:rFonts w:ascii="Arial" w:hAnsi="Arial" w:cs="Arial"/>
        </w:rPr>
        <w:fldChar w:fldCharType="begin"/>
      </w:r>
      <w:r w:rsidR="00507222">
        <w:rPr>
          <w:rFonts w:ascii="Arial" w:hAnsi="Arial" w:cs="Arial"/>
        </w:rPr>
        <w:instrText xml:space="preserve"> ADDIN PAPERS2_CITATIONS &lt;citation&gt;&lt;uuid&gt;4C3E8C03-4490-4C92-9E24-E95FA656201C&lt;/uuid&gt;&lt;priority&gt;0&lt;/priority&gt;&lt;publications&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(Fujisawa et al., 2008)</w:t>
      </w:r>
      <w:r w:rsidR="00DD2696">
        <w:rPr>
          <w:rFonts w:ascii="Arial" w:hAnsi="Arial" w:cs="Arial"/>
        </w:rPr>
        <w:fldChar w:fldCharType="end"/>
      </w:r>
      <w:r w:rsidR="00DD2696">
        <w:rPr>
          <w:rFonts w:ascii="Arial" w:hAnsi="Arial" w:cs="Arial"/>
        </w:rPr>
        <w:t xml:space="preserve">, as well as in LIP of non-human primates </w:t>
      </w:r>
      <w:r w:rsidR="00DD2696">
        <w:rPr>
          <w:rFonts w:ascii="Arial" w:hAnsi="Arial" w:cs="Arial"/>
        </w:rPr>
        <w:fldChar w:fldCharType="begin"/>
      </w:r>
      <w:r w:rsidR="00507222">
        <w:rPr>
          <w:rFonts w:ascii="Arial" w:hAnsi="Arial" w:cs="Arial"/>
        </w:rPr>
        <w:instrText xml:space="preserve"> ADDIN PAPERS2_CITATIONS &lt;citation&gt;&lt;uuid&gt;EE00F174-53BA-4DA8-A18D-9DF731BD2049&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(Crowe et al., 2010)</w:t>
      </w:r>
      <w:r w:rsidR="00DD2696">
        <w:rPr>
          <w:rFonts w:ascii="Arial" w:hAnsi="Arial" w:cs="Arial"/>
        </w:rPr>
        <w:fldChar w:fldCharType="end"/>
      </w:r>
      <w:r w:rsidR="00DD2696">
        <w:rPr>
          <w:rFonts w:ascii="Arial" w:hAnsi="Arial" w:cs="Arial"/>
        </w:rPr>
        <w:t>.</w:t>
      </w:r>
      <w:r w:rsidR="00FD1953">
        <w:rPr>
          <w:rFonts w:ascii="Arial" w:hAnsi="Arial" w:cs="Arial"/>
        </w:rPr>
        <w:t xml:space="preserve"> </w:t>
      </w:r>
      <w:r w:rsidR="00547B25">
        <w:rPr>
          <w:rFonts w:ascii="Arial" w:hAnsi="Arial" w:cs="Arial"/>
        </w:rPr>
        <w:t>However, most of these studies analyzed the trial-averaged activity of neuronal subsets during relatively simple decision tasks and how the activity of neuronal populations may change from moment-to-moment on single trials during more complicated decision tasks involving evidence</w:t>
      </w:r>
      <w:r w:rsidR="009405DA">
        <w:rPr>
          <w:rFonts w:ascii="Arial" w:hAnsi="Arial" w:cs="Arial"/>
        </w:rPr>
        <w:t xml:space="preserve"> accumulation over time remains vague</w:t>
      </w:r>
      <w:r w:rsidR="00547B25">
        <w:rPr>
          <w:rFonts w:ascii="Arial" w:hAnsi="Arial" w:cs="Arial"/>
        </w:rPr>
        <w:t xml:space="preserve">. </w:t>
      </w:r>
    </w:p>
    <w:p w14:paraId="3939BABA" w14:textId="77777777" w:rsidR="00AC1585" w:rsidRDefault="00AC1585" w:rsidP="004665E4">
      <w:pPr>
        <w:spacing w:line="276" w:lineRule="auto"/>
        <w:jc w:val="both"/>
        <w:rPr>
          <w:rFonts w:ascii="Arial" w:hAnsi="Arial" w:cs="Arial"/>
        </w:rPr>
      </w:pPr>
    </w:p>
    <w:p w14:paraId="0866B36C" w14:textId="601466EF" w:rsidR="00AC6FD5" w:rsidRDefault="00916D0E" w:rsidP="004665E4">
      <w:pPr>
        <w:spacing w:line="276" w:lineRule="auto"/>
        <w:jc w:val="both"/>
        <w:rPr>
          <w:rFonts w:ascii="Arial" w:hAnsi="Arial" w:cs="Arial"/>
        </w:rPr>
      </w:pPr>
      <w:r>
        <w:rPr>
          <w:rFonts w:ascii="Arial" w:hAnsi="Arial" w:cs="Arial"/>
        </w:rPr>
        <w:t xml:space="preserve">The </w:t>
      </w:r>
      <w:r w:rsidR="00FD1953">
        <w:rPr>
          <w:rFonts w:ascii="Arial" w:hAnsi="Arial" w:cs="Arial"/>
        </w:rPr>
        <w:t>discrepancy</w:t>
      </w:r>
      <w:r>
        <w:rPr>
          <w:rFonts w:ascii="Arial" w:hAnsi="Arial" w:cs="Arial"/>
        </w:rPr>
        <w:t xml:space="preserve"> between the persistent activity traditionally reported and the transient activity patterns more recently observed</w:t>
      </w:r>
      <w:r w:rsidR="00FD1953">
        <w:rPr>
          <w:rFonts w:ascii="Arial" w:hAnsi="Arial" w:cs="Arial"/>
        </w:rPr>
        <w:t xml:space="preserve"> could be caused by differences in task design, cortical layer, and model organism (i.e., non-human primates vs. rodents). </w:t>
      </w:r>
      <w:r>
        <w:rPr>
          <w:rFonts w:ascii="Arial" w:hAnsi="Arial" w:cs="Arial"/>
        </w:rPr>
        <w:t xml:space="preserve">However, each of these </w:t>
      </w:r>
      <w:r w:rsidR="00933B70">
        <w:rPr>
          <w:rFonts w:ascii="Arial" w:hAnsi="Arial" w:cs="Arial"/>
        </w:rPr>
        <w:t xml:space="preserve">possibilities seems unlikely to individually account for this difference. For example, while many of the studies that reported transient activity were performed in rodents </w:t>
      </w:r>
      <w:r w:rsidR="00933B70">
        <w:rPr>
          <w:rFonts w:ascii="Arial" w:hAnsi="Arial" w:cs="Arial"/>
        </w:rPr>
        <w:fldChar w:fldCharType="begin"/>
      </w:r>
      <w:r w:rsidR="00507222">
        <w:rPr>
          <w:rFonts w:ascii="Arial" w:hAnsi="Arial" w:cs="Arial"/>
        </w:rPr>
        <w:instrText xml:space="preserve"> ADDIN PAPERS2_CITATIONS &lt;citation&gt;&lt;uuid&gt;F5E29A72-EF21-4EFA-B369-A844929F1150&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933B70">
        <w:rPr>
          <w:rFonts w:ascii="Arial" w:hAnsi="Arial" w:cs="Arial"/>
        </w:rPr>
        <w:fldChar w:fldCharType="separate"/>
      </w:r>
      <w:r w:rsidR="00E971C0">
        <w:rPr>
          <w:rFonts w:ascii="Arial" w:hAnsi="Arial" w:cs="Arial"/>
        </w:rPr>
        <w:t>(Fujisawa et al., 2008; Pastalkova et al., 2008; Harvey et al., 2012)</w:t>
      </w:r>
      <w:r w:rsidR="00933B70">
        <w:rPr>
          <w:rFonts w:ascii="Arial" w:hAnsi="Arial" w:cs="Arial"/>
        </w:rPr>
        <w:fldChar w:fldCharType="end"/>
      </w:r>
      <w:r w:rsidR="00933B70">
        <w:rPr>
          <w:rFonts w:ascii="Arial" w:hAnsi="Arial" w:cs="Arial"/>
        </w:rPr>
        <w:t xml:space="preserve">, transient activity has also been observed in non-human primates </w:t>
      </w:r>
      <w:r w:rsidR="00933B70">
        <w:rPr>
          <w:rFonts w:ascii="Arial" w:hAnsi="Arial" w:cs="Arial"/>
        </w:rPr>
        <w:fldChar w:fldCharType="begin"/>
      </w:r>
      <w:r w:rsidR="00507222">
        <w:rPr>
          <w:rFonts w:ascii="Arial" w:hAnsi="Arial" w:cs="Arial"/>
        </w:rPr>
        <w:instrText xml:space="preserve"> ADDIN PAPERS2_CITATIONS &lt;citation&gt;&lt;uuid&gt;755C36C7-95EB-4981-974E-03BCDC681DDF&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933B70">
        <w:rPr>
          <w:rFonts w:ascii="Arial" w:hAnsi="Arial" w:cs="Arial"/>
        </w:rPr>
        <w:fldChar w:fldCharType="separate"/>
      </w:r>
      <w:r w:rsidR="002B0433">
        <w:rPr>
          <w:rFonts w:ascii="Arial" w:hAnsi="Arial" w:cs="Arial"/>
        </w:rPr>
        <w:t>(Crowe et al., 2010)</w:t>
      </w:r>
      <w:r w:rsidR="00933B70">
        <w:rPr>
          <w:rFonts w:ascii="Arial" w:hAnsi="Arial" w:cs="Arial"/>
        </w:rPr>
        <w:fldChar w:fldCharType="end"/>
      </w:r>
      <w:r w:rsidR="00F83EF2">
        <w:rPr>
          <w:rFonts w:ascii="Arial" w:hAnsi="Arial" w:cs="Arial"/>
        </w:rPr>
        <w:t xml:space="preserve"> </w:t>
      </w:r>
      <w:r w:rsidR="008260E0">
        <w:rPr>
          <w:rFonts w:ascii="Arial" w:hAnsi="Arial" w:cs="Arial"/>
        </w:rPr>
        <w:t>and</w:t>
      </w:r>
      <w:r w:rsidR="00F83EF2">
        <w:rPr>
          <w:rFonts w:ascii="Arial" w:hAnsi="Arial" w:cs="Arial"/>
        </w:rPr>
        <w:t xml:space="preserve"> in songbirds </w:t>
      </w:r>
      <w:r w:rsidR="00F83EF2">
        <w:rPr>
          <w:rFonts w:ascii="Arial" w:hAnsi="Arial" w:cs="Arial"/>
        </w:rPr>
        <w:fldChar w:fldCharType="begin"/>
      </w:r>
      <w:r w:rsidR="00507222">
        <w:rPr>
          <w:rFonts w:ascii="Arial" w:hAnsi="Arial" w:cs="Arial"/>
        </w:rPr>
        <w:instrText xml:space="preserve"> ADDIN PAPERS2_CITATIONS &lt;citation&gt;&lt;uuid&gt;08446B07-50E4-4160-A477-5706D1D54DED&lt;/uuid&gt;&lt;priority&gt;0&lt;/priority&gt;&lt;publications&gt;&lt;publication&gt;&lt;uuid&gt;B0839B22-E085-4826-8B2C-1D3F0D806970&lt;/uuid&gt;&lt;volume&gt;419&lt;/volume&gt;&lt;doi&gt;10.1038/nature00974&lt;/doi&gt;&lt;startpage&gt;65&lt;/startpage&gt;&lt;publication_date&gt;99200209051200000000222000&lt;/publication_date&gt;&lt;url&gt;http://www.nature.com/doifinder/10.1038/nature00974&lt;/url&gt;&lt;type&gt;400&lt;/type&gt;&lt;title&gt;An ultra-sparse code underlies the generation of neural sequences in a songbird.&lt;/title&gt;&lt;publisher&gt;Nature Publishing Group&lt;/publisher&gt;&lt;institution&gt;Biological Computation Research Department, Bell Laboratories, Lucent Technologies, Murray Hill, New Jersey 07974, USA.&lt;/institution&gt;&lt;number&gt;6902&lt;/number&gt;&lt;subtype&gt;400&lt;/subtype&gt;&lt;endpage&gt;70&lt;/endpage&gt;&lt;bundle&gt;&lt;publication&gt;&lt;publisher&gt;Nature Publishing Group&lt;/publisher&gt;&lt;title&gt;Nature&lt;/title&gt;&lt;type&gt;-100&lt;/type&gt;&lt;subtype&gt;-100&lt;/subtype&gt;&lt;uuid&gt;DEA0AE88-040C-492E-82F6-77CADF5FE27D&lt;/uuid&gt;&lt;/publication&gt;&lt;/bundle&gt;&lt;authors&gt;&lt;author&gt;&lt;firstName&gt;Richard&lt;/firstName&gt;&lt;middleNames&gt;H R&lt;/middleNames&gt;&lt;lastName&gt;Hahnloser&lt;/lastName&gt;&lt;/author&gt;&lt;author&gt;&lt;firstName&gt;Alexay&lt;/firstName&gt;&lt;middleNames&gt;A&lt;/middleNames&gt;&lt;lastName&gt;Kozhevnikov&lt;/lastName&gt;&lt;/author&gt;&lt;author&gt;&lt;firstName&gt;Michale&lt;/firstName&gt;&lt;middleNames&gt;S&lt;/middleNames&gt;&lt;lastName&gt;Fee&lt;/lastName&gt;&lt;/author&gt;&lt;/authors&gt;&lt;/publication&gt;&lt;/publications&gt;&lt;cites&gt;&lt;/cites&gt;&lt;/citation&gt;</w:instrText>
      </w:r>
      <w:r w:rsidR="00F83EF2">
        <w:rPr>
          <w:rFonts w:ascii="Arial" w:hAnsi="Arial" w:cs="Arial"/>
        </w:rPr>
        <w:fldChar w:fldCharType="separate"/>
      </w:r>
      <w:r w:rsidR="002B0433">
        <w:rPr>
          <w:rFonts w:ascii="Arial" w:hAnsi="Arial" w:cs="Arial"/>
        </w:rPr>
        <w:t>(Hahnloser et al., 2002)</w:t>
      </w:r>
      <w:r w:rsidR="00F83EF2">
        <w:rPr>
          <w:rFonts w:ascii="Arial" w:hAnsi="Arial" w:cs="Arial"/>
        </w:rPr>
        <w:fldChar w:fldCharType="end"/>
      </w:r>
      <w:r w:rsidR="00933B70">
        <w:rPr>
          <w:rFonts w:ascii="Arial" w:hAnsi="Arial" w:cs="Arial"/>
        </w:rPr>
        <w:t>.</w:t>
      </w:r>
      <w:r w:rsidR="00F83EF2">
        <w:rPr>
          <w:rFonts w:ascii="Arial" w:hAnsi="Arial" w:cs="Arial"/>
        </w:rPr>
        <w:t xml:space="preserve"> </w:t>
      </w:r>
      <w:r w:rsidR="00484CDC">
        <w:rPr>
          <w:rFonts w:ascii="Arial" w:hAnsi="Arial" w:cs="Arial"/>
        </w:rPr>
        <w:t xml:space="preserve">Moreover, neurons with ramping, persistent activity patterns have also been reported in rodents </w:t>
      </w:r>
      <w:r w:rsidR="00484CDC">
        <w:rPr>
          <w:rFonts w:ascii="Arial" w:hAnsi="Arial" w:cs="Arial"/>
        </w:rPr>
        <w:fldChar w:fldCharType="begin"/>
      </w:r>
      <w:r w:rsidR="00507222">
        <w:rPr>
          <w:rFonts w:ascii="Arial" w:hAnsi="Arial" w:cs="Arial"/>
        </w:rPr>
        <w:instrText xml:space="preserve"> ADDIN PAPERS2_CITATIONS &lt;citation&gt;&lt;uuid&gt;65F42385-586B-48ED-AE59-8A5E421646D4&lt;/uuid&gt;&lt;priority&gt;0&lt;/priority&gt;&lt;publications&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s&gt;&lt;cites&gt;&lt;/cites&gt;&lt;/citation&gt;</w:instrText>
      </w:r>
      <w:r w:rsidR="00484CDC">
        <w:rPr>
          <w:rFonts w:ascii="Arial" w:hAnsi="Arial" w:cs="Arial"/>
        </w:rPr>
        <w:fldChar w:fldCharType="separate"/>
      </w:r>
      <w:r w:rsidR="00E971C0">
        <w:rPr>
          <w:rFonts w:ascii="Arial" w:hAnsi="Arial" w:cs="Arial"/>
        </w:rPr>
        <w:t>(Raposo et al., 2014; Hanks et al., 2015)</w:t>
      </w:r>
      <w:r w:rsidR="00484CDC">
        <w:rPr>
          <w:rFonts w:ascii="Arial" w:hAnsi="Arial" w:cs="Arial"/>
        </w:rPr>
        <w:fldChar w:fldCharType="end"/>
      </w:r>
      <w:r w:rsidR="00484CDC">
        <w:rPr>
          <w:rFonts w:ascii="Arial" w:hAnsi="Arial" w:cs="Arial"/>
        </w:rPr>
        <w:t xml:space="preserve">. </w:t>
      </w:r>
      <w:r w:rsidR="00F83EF2">
        <w:rPr>
          <w:rFonts w:ascii="Arial" w:hAnsi="Arial" w:cs="Arial"/>
        </w:rPr>
        <w:t xml:space="preserve">Many of the rodent studies were also performed while animals performed navigation-based tasks </w:t>
      </w:r>
      <w:r w:rsidR="00F83EF2">
        <w:rPr>
          <w:rFonts w:ascii="Arial" w:hAnsi="Arial" w:cs="Arial"/>
        </w:rPr>
        <w:fldChar w:fldCharType="begin"/>
      </w:r>
      <w:r w:rsidR="00507222">
        <w:rPr>
          <w:rFonts w:ascii="Arial" w:hAnsi="Arial" w:cs="Arial"/>
        </w:rPr>
        <w:instrText xml:space="preserve"> ADDIN PAPERS2_CITATIONS &lt;citation&gt;&lt;uuid&gt;84A9BAC0-26C2-496D-9F4C-AE40161F6DAC&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F83EF2">
        <w:rPr>
          <w:rFonts w:ascii="Arial" w:hAnsi="Arial" w:cs="Arial"/>
        </w:rPr>
        <w:fldChar w:fldCharType="separate"/>
      </w:r>
      <w:r w:rsidR="00E971C0">
        <w:rPr>
          <w:rFonts w:ascii="Arial" w:hAnsi="Arial" w:cs="Arial"/>
        </w:rPr>
        <w:t>(Fujisawa et al., 2008; Pastalkova et al., 2008; Harvey et al., 2012)</w:t>
      </w:r>
      <w:r w:rsidR="00F83EF2">
        <w:rPr>
          <w:rFonts w:ascii="Arial" w:hAnsi="Arial" w:cs="Arial"/>
        </w:rPr>
        <w:fldChar w:fldCharType="end"/>
      </w:r>
      <w:r w:rsidR="00484CDC">
        <w:rPr>
          <w:rFonts w:ascii="Arial" w:hAnsi="Arial" w:cs="Arial"/>
        </w:rPr>
        <w:t xml:space="preserve">, yet transient activity patterns have also been observed during stationary tasks </w:t>
      </w:r>
      <w:r w:rsidR="00484CDC">
        <w:rPr>
          <w:rFonts w:ascii="Arial" w:hAnsi="Arial" w:cs="Arial"/>
        </w:rPr>
        <w:fldChar w:fldCharType="begin"/>
      </w:r>
      <w:r w:rsidR="00507222">
        <w:rPr>
          <w:rFonts w:ascii="Arial" w:hAnsi="Arial" w:cs="Arial"/>
        </w:rPr>
        <w:instrText xml:space="preserve"> ADDIN PAPERS2_CITATIONS &lt;citation&gt;&lt;uuid&gt;8F634905-8A82-46C9-9936-EF67E7328B38&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484CDC">
        <w:rPr>
          <w:rFonts w:ascii="Arial" w:hAnsi="Arial" w:cs="Arial"/>
        </w:rPr>
        <w:fldChar w:fldCharType="separate"/>
      </w:r>
      <w:r w:rsidR="002B0433">
        <w:rPr>
          <w:rFonts w:ascii="Arial" w:hAnsi="Arial" w:cs="Arial"/>
        </w:rPr>
        <w:t>(Crowe et al., 2010)</w:t>
      </w:r>
      <w:r w:rsidR="00484CDC">
        <w:rPr>
          <w:rFonts w:ascii="Arial" w:hAnsi="Arial" w:cs="Arial"/>
        </w:rPr>
        <w:fldChar w:fldCharType="end"/>
      </w:r>
      <w:r w:rsidR="006223E0">
        <w:rPr>
          <w:rFonts w:ascii="Arial" w:hAnsi="Arial" w:cs="Arial"/>
        </w:rPr>
        <w:t xml:space="preserve">. </w:t>
      </w:r>
      <w:r w:rsidR="00A25308">
        <w:rPr>
          <w:rFonts w:ascii="Arial" w:hAnsi="Arial" w:cs="Arial"/>
        </w:rPr>
        <w:t>Together, these results suggest that both transient and persistent activity dynamics are likely present</w:t>
      </w:r>
      <w:r w:rsidR="00C321C5">
        <w:rPr>
          <w:rFonts w:ascii="Arial" w:hAnsi="Arial" w:cs="Arial"/>
        </w:rPr>
        <w:t xml:space="preserve"> in the brain</w:t>
      </w:r>
      <w:r w:rsidR="00A25308">
        <w:rPr>
          <w:rFonts w:ascii="Arial" w:hAnsi="Arial" w:cs="Arial"/>
        </w:rPr>
        <w:t xml:space="preserve">. </w:t>
      </w:r>
    </w:p>
    <w:p w14:paraId="6B7694C5" w14:textId="77777777" w:rsidR="007201E9" w:rsidRDefault="007201E9" w:rsidP="004665E4">
      <w:pPr>
        <w:spacing w:line="276" w:lineRule="auto"/>
        <w:jc w:val="both"/>
        <w:rPr>
          <w:rFonts w:ascii="Arial" w:hAnsi="Arial" w:cs="Arial"/>
        </w:rPr>
      </w:pPr>
    </w:p>
    <w:p w14:paraId="3F3639F6" w14:textId="79B16851" w:rsidR="007201E9" w:rsidRDefault="007201E9" w:rsidP="004665E4">
      <w:pPr>
        <w:spacing w:line="276" w:lineRule="auto"/>
        <w:jc w:val="both"/>
        <w:rPr>
          <w:rFonts w:ascii="Arial" w:hAnsi="Arial" w:cs="Arial"/>
        </w:rPr>
      </w:pPr>
      <w:r>
        <w:rPr>
          <w:rFonts w:ascii="Arial" w:hAnsi="Arial" w:cs="Arial"/>
        </w:rPr>
        <w:t xml:space="preserve">How </w:t>
      </w:r>
      <w:proofErr w:type="gramStart"/>
      <w:r>
        <w:rPr>
          <w:rFonts w:ascii="Arial" w:hAnsi="Arial" w:cs="Arial"/>
        </w:rPr>
        <w:t xml:space="preserve">these sequential activity patterns are generated </w:t>
      </w:r>
      <w:r w:rsidR="002B4B54">
        <w:rPr>
          <w:rFonts w:ascii="Arial" w:hAnsi="Arial" w:cs="Arial"/>
        </w:rPr>
        <w:t>by neuronal circuits</w:t>
      </w:r>
      <w:proofErr w:type="gramEnd"/>
      <w:r w:rsidR="002B4B54">
        <w:rPr>
          <w:rFonts w:ascii="Arial" w:hAnsi="Arial" w:cs="Arial"/>
        </w:rPr>
        <w:t xml:space="preserve"> remains unclear</w:t>
      </w:r>
      <w:r w:rsidR="00AB3C72">
        <w:rPr>
          <w:rFonts w:ascii="Arial" w:hAnsi="Arial" w:cs="Arial"/>
        </w:rPr>
        <w:t>, though a variety of models have proven capable of generating such dynamics</w:t>
      </w:r>
      <w:r w:rsidR="002B4B54">
        <w:rPr>
          <w:rFonts w:ascii="Arial" w:hAnsi="Arial" w:cs="Arial"/>
        </w:rPr>
        <w:t>.</w:t>
      </w:r>
      <w:r w:rsidR="00F07223">
        <w:rPr>
          <w:rFonts w:ascii="Arial" w:hAnsi="Arial" w:cs="Arial"/>
        </w:rPr>
        <w:t xml:space="preserve"> </w:t>
      </w:r>
      <w:r w:rsidR="00F92CD6">
        <w:rPr>
          <w:rFonts w:ascii="Arial" w:hAnsi="Arial" w:cs="Arial"/>
        </w:rPr>
        <w:lastRenderedPageBreak/>
        <w:t xml:space="preserve">In the simplest models, neurons are connected in a </w:t>
      </w:r>
      <w:proofErr w:type="spellStart"/>
      <w:r w:rsidR="00F92CD6">
        <w:rPr>
          <w:rFonts w:ascii="Arial" w:hAnsi="Arial" w:cs="Arial"/>
        </w:rPr>
        <w:t>feedforward</w:t>
      </w:r>
      <w:proofErr w:type="spellEnd"/>
      <w:r w:rsidR="00F92CD6">
        <w:rPr>
          <w:rFonts w:ascii="Arial" w:hAnsi="Arial" w:cs="Arial"/>
        </w:rPr>
        <w:t xml:space="preserve"> chain, such that neurons which fire at </w:t>
      </w:r>
      <w:ins w:id="3" w:author="Alexander Trott" w:date="2016-03-31T12:10:00Z">
        <w:r w:rsidR="00ED4475">
          <w:rPr>
            <w:rFonts w:ascii="Arial" w:hAnsi="Arial" w:cs="Arial"/>
          </w:rPr>
          <w:t xml:space="preserve">a </w:t>
        </w:r>
      </w:ins>
      <w:r w:rsidR="00F92CD6">
        <w:rPr>
          <w:rFonts w:ascii="Arial" w:hAnsi="Arial" w:cs="Arial"/>
        </w:rPr>
        <w:t xml:space="preserve">given time point in the sequence preferentially activate the neurons at the next time point. Theoretical work has demonstrated that, if properly tuned, such chains can sustain a memory of a stimulus for a prolonged time period </w:t>
      </w:r>
      <w:r w:rsidR="00F92CD6">
        <w:rPr>
          <w:rFonts w:ascii="Arial" w:hAnsi="Arial" w:cs="Arial"/>
        </w:rPr>
        <w:fldChar w:fldCharType="begin"/>
      </w:r>
      <w:r w:rsidR="00507222">
        <w:rPr>
          <w:rFonts w:ascii="Arial" w:hAnsi="Arial" w:cs="Arial"/>
        </w:rPr>
        <w:instrText xml:space="preserve"> ADDIN PAPERS2_CITATIONS &lt;citation&gt;&lt;uuid&gt;072BB981-343B-42A0-9A2B-60866D67A3D2&lt;/uuid&gt;&lt;priority&gt;0&lt;/priority&gt;&lt;publications&gt;&lt;publication&gt;&lt;volume&gt;61&lt;/volume&gt;&lt;publication_date&gt;99200902001200000000220000&lt;/publication_date&gt;&lt;number&gt;4&lt;/number&gt;&lt;doi&gt;10.1016/j.neuron.2008.12.012&lt;/doi&gt;&lt;startpage&gt;621&lt;/startpage&gt;&lt;title&gt;Memory without Feedback in a Neural Network&lt;/title&gt;&lt;uuid&gt;9F902477-D2FD-4DC3-BEE3-D3AB68433FC1&lt;/uuid&gt;&lt;subtype&gt;400&lt;/subtype&gt;&lt;endpage&gt;634&lt;/endpage&gt;&lt;type&gt;400&lt;/type&gt;&lt;url&gt;http://linkinghub.elsevier.com/retrieve/pii/S0896627308010830&lt;/url&gt;&lt;bundle&gt;&lt;publication&gt;&lt;publisher&gt;Elsevier Inc.&lt;/publisher&gt;&lt;title&gt;Neuron&lt;/title&gt;&lt;type&gt;-100&lt;/type&gt;&lt;subtype&gt;-100&lt;/subtype&gt;&lt;uuid&gt;9D190EC7-A2EB-4592-B4B5-156D3C4EBECC&lt;/uuid&gt;&lt;/publication&gt;&lt;/bundle&gt;&lt;authors&gt;&lt;author&gt;&lt;firstName&gt;Mark&lt;/firstName&gt;&lt;middleNames&gt;S&lt;/middleNames&gt;&lt;lastName&gt;Goldman&lt;/lastName&gt;&lt;/author&gt;&lt;/authors&gt;&lt;/publication&gt;&lt;/publications&gt;&lt;cites&gt;&lt;/cites&gt;&lt;/citation&gt;</w:instrText>
      </w:r>
      <w:r w:rsidR="00F92CD6">
        <w:rPr>
          <w:rFonts w:ascii="Arial" w:hAnsi="Arial" w:cs="Arial"/>
        </w:rPr>
        <w:fldChar w:fldCharType="separate"/>
      </w:r>
      <w:r w:rsidR="002B0433">
        <w:rPr>
          <w:rFonts w:ascii="Arial" w:hAnsi="Arial" w:cs="Arial"/>
        </w:rPr>
        <w:t>(Goldman, 2009)</w:t>
      </w:r>
      <w:r w:rsidR="00F92CD6">
        <w:rPr>
          <w:rFonts w:ascii="Arial" w:hAnsi="Arial" w:cs="Arial"/>
        </w:rPr>
        <w:fldChar w:fldCharType="end"/>
      </w:r>
      <w:r w:rsidR="00F92CD6">
        <w:rPr>
          <w:rFonts w:ascii="Arial" w:hAnsi="Arial" w:cs="Arial"/>
        </w:rPr>
        <w:t xml:space="preserve">. </w:t>
      </w:r>
      <w:r w:rsidR="0024530A">
        <w:rPr>
          <w:rFonts w:ascii="Arial" w:hAnsi="Arial" w:cs="Arial"/>
        </w:rPr>
        <w:t xml:space="preserve">These networks, however, require </w:t>
      </w:r>
      <w:proofErr w:type="gramStart"/>
      <w:r w:rsidR="0024530A">
        <w:rPr>
          <w:rFonts w:ascii="Arial" w:hAnsi="Arial" w:cs="Arial"/>
        </w:rPr>
        <w:t>a highly</w:t>
      </w:r>
      <w:proofErr w:type="gramEnd"/>
      <w:r w:rsidR="0024530A">
        <w:rPr>
          <w:rFonts w:ascii="Arial" w:hAnsi="Arial" w:cs="Arial"/>
        </w:rPr>
        <w:t xml:space="preserve"> constrained network architecture. </w:t>
      </w:r>
      <w:r w:rsidR="00AA1848">
        <w:rPr>
          <w:rFonts w:ascii="Arial" w:hAnsi="Arial" w:cs="Arial"/>
        </w:rPr>
        <w:t xml:space="preserve">In contrast, </w:t>
      </w:r>
      <w:r w:rsidR="00816912">
        <w:rPr>
          <w:rFonts w:ascii="Arial" w:hAnsi="Arial" w:cs="Arial"/>
        </w:rPr>
        <w:t xml:space="preserve">recurrently connected networks subjected to an appropriate learning rule have also been shown to be capable of generating transient dynamics </w:t>
      </w:r>
      <w:r w:rsidR="00816912">
        <w:rPr>
          <w:rFonts w:ascii="Arial" w:hAnsi="Arial" w:cs="Arial"/>
        </w:rPr>
        <w:fldChar w:fldCharType="begin"/>
      </w:r>
      <w:r w:rsidR="00507222">
        <w:rPr>
          <w:rFonts w:ascii="Arial" w:hAnsi="Arial" w:cs="Arial"/>
        </w:rPr>
        <w:instrText xml:space="preserve"> ADDIN PAPERS2_CITATIONS &lt;citation&gt;&lt;uuid&gt;2FA9C243-BBC9-4DB2-975C-F2068BADD1F8&lt;/uuid&gt;&lt;priority&gt;0&lt;/priority&gt;&lt;publications&gt;&lt;publication&gt;&lt;publication_date&gt;99201603081200000000222000&lt;/publication_date&gt;&lt;doi&gt;10.1016/j.neuron.2016.02.009&lt;/doi&gt;&lt;institution&gt;Joseph Henry Laboratories of Physics and Lewis-Sigler Institute for Integrative Genomics, Princeton University, Princeton, NJ 08544, USA. Electronic address: krajan@princeton.edu.&lt;/institution&gt;&lt;accepted_date&gt;99201602021200000000222000&lt;/accepted_date&gt;&lt;title&gt;Recurrent Network Models of Sequence Generation and Memory.&lt;/title&gt;&lt;revision_date&gt;99201512031200000000222000&lt;/revision_date&gt;&lt;subtype&gt;400&lt;/subtype&gt;&lt;uuid&gt;DEC3011E-B3A3-499D-9A89-E22892D5B3D6&lt;/uuid&gt;&lt;type&gt;400&lt;/type&gt;&lt;submission_date&gt;99201508221200000000222000&lt;/submission_date&gt;&lt;url&gt;http://linkinghub.elsevier.com/retrieve/pii/S0896627316001021&lt;/url&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volume&gt;33&lt;/volume&gt;&lt;publication_date&gt;99201307101200000000222000&lt;/publication_date&gt;&lt;number&gt;28&lt;/number&gt;&lt;doi&gt;10.1523/JNEUROSCI.5044-12.2013&lt;/doi&gt;&lt;startpage&gt;11515&lt;/startpage&gt;&lt;title&gt;Emergence of Dynamic Memory Traces in Cortical Microcircuit Models through STDP&lt;/title&gt;&lt;uuid&gt;7DC16550-C907-4669-873E-768245168F6E&lt;/uuid&gt;&lt;subtype&gt;400&lt;/subtype&gt;&lt;endpage&gt;11529&lt;/endpage&gt;&lt;type&gt;400&lt;/type&gt;&lt;url&gt;http://www.jneurosci.org/cgi/doi/10.1523/JNEUROSCI.5044-12.2013&lt;/url&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816912">
        <w:rPr>
          <w:rFonts w:ascii="Arial" w:hAnsi="Arial" w:cs="Arial"/>
        </w:rPr>
        <w:fldChar w:fldCharType="separate"/>
      </w:r>
      <w:r w:rsidR="002B0433">
        <w:rPr>
          <w:rFonts w:ascii="Arial" w:hAnsi="Arial" w:cs="Arial"/>
        </w:rPr>
        <w:t>(Klampfl and Maass, 2013; Rajan et al., 2016)</w:t>
      </w:r>
      <w:r w:rsidR="00816912">
        <w:rPr>
          <w:rFonts w:ascii="Arial" w:hAnsi="Arial" w:cs="Arial"/>
        </w:rPr>
        <w:fldChar w:fldCharType="end"/>
      </w:r>
      <w:r w:rsidR="00816912">
        <w:rPr>
          <w:rFonts w:ascii="Arial" w:hAnsi="Arial" w:cs="Arial"/>
        </w:rPr>
        <w:t>.</w:t>
      </w:r>
      <w:r w:rsidR="00B05080">
        <w:rPr>
          <w:rFonts w:ascii="Arial" w:hAnsi="Arial" w:cs="Arial"/>
        </w:rPr>
        <w:t xml:space="preserve"> While these models often make clear predictions about the connectivity of neurons with different activity patterns, these predictions </w:t>
      </w:r>
      <w:r w:rsidR="001B47EF">
        <w:rPr>
          <w:rFonts w:ascii="Arial" w:hAnsi="Arial" w:cs="Arial"/>
        </w:rPr>
        <w:t>have proved challenging to test</w:t>
      </w:r>
      <w:r w:rsidR="005A2C5C">
        <w:rPr>
          <w:rFonts w:ascii="Arial" w:hAnsi="Arial" w:cs="Arial"/>
        </w:rPr>
        <w:t xml:space="preserve"> experimentally</w:t>
      </w:r>
      <w:r w:rsidR="00B05080">
        <w:rPr>
          <w:rFonts w:ascii="Arial" w:hAnsi="Arial" w:cs="Arial"/>
        </w:rPr>
        <w:t xml:space="preserve">. </w:t>
      </w:r>
    </w:p>
    <w:p w14:paraId="3557E429" w14:textId="77777777" w:rsidR="00AC6FD5" w:rsidRDefault="00AC6FD5" w:rsidP="004665E4">
      <w:pPr>
        <w:spacing w:line="276" w:lineRule="auto"/>
        <w:jc w:val="both"/>
        <w:rPr>
          <w:rFonts w:ascii="Arial" w:hAnsi="Arial" w:cs="Arial"/>
        </w:rPr>
      </w:pPr>
    </w:p>
    <w:p w14:paraId="2A3DB611" w14:textId="2C458065" w:rsidR="00C473A5" w:rsidRPr="00C473A5" w:rsidRDefault="00C473A5" w:rsidP="004665E4">
      <w:pPr>
        <w:spacing w:line="276" w:lineRule="auto"/>
        <w:jc w:val="both"/>
        <w:rPr>
          <w:rFonts w:ascii="Arial" w:hAnsi="Arial" w:cs="Arial"/>
          <w:b/>
        </w:rPr>
      </w:pPr>
      <w:r>
        <w:rPr>
          <w:rFonts w:ascii="Arial" w:hAnsi="Arial" w:cs="Arial"/>
          <w:b/>
        </w:rPr>
        <w:t>Neural trajectories</w:t>
      </w:r>
      <w:r w:rsidR="005403C8">
        <w:rPr>
          <w:rFonts w:ascii="Arial" w:hAnsi="Arial" w:cs="Arial"/>
          <w:b/>
        </w:rPr>
        <w:t xml:space="preserve"> and methods for analyzing high-dimensional neural data</w:t>
      </w:r>
    </w:p>
    <w:p w14:paraId="1C7E7EEC" w14:textId="77777777" w:rsidR="00C473A5" w:rsidRDefault="00C473A5" w:rsidP="004665E4">
      <w:pPr>
        <w:spacing w:line="276" w:lineRule="auto"/>
        <w:jc w:val="both"/>
        <w:rPr>
          <w:rFonts w:ascii="Arial" w:hAnsi="Arial" w:cs="Arial"/>
        </w:rPr>
      </w:pPr>
    </w:p>
    <w:p w14:paraId="66CD0498" w14:textId="41B96BAA" w:rsidR="009114FC" w:rsidRDefault="00E56D13" w:rsidP="004665E4">
      <w:pPr>
        <w:spacing w:line="276" w:lineRule="auto"/>
        <w:jc w:val="both"/>
        <w:rPr>
          <w:rFonts w:ascii="Arial" w:hAnsi="Arial" w:cs="Arial"/>
        </w:rPr>
      </w:pPr>
      <w:r>
        <w:rPr>
          <w:rFonts w:ascii="Arial" w:hAnsi="Arial" w:cs="Arial"/>
        </w:rPr>
        <w:t xml:space="preserve">These studies have led to the conceptualization of neuronal population activity </w:t>
      </w:r>
      <w:r w:rsidR="009114FC">
        <w:rPr>
          <w:rFonts w:ascii="Arial" w:hAnsi="Arial" w:cs="Arial"/>
        </w:rPr>
        <w:t xml:space="preserve">at a given time as a point in the </w:t>
      </w:r>
      <w:r w:rsidR="009114FC">
        <w:rPr>
          <w:rFonts w:ascii="Arial" w:hAnsi="Arial" w:cs="Arial"/>
          <w:i/>
        </w:rPr>
        <w:t>n</w:t>
      </w:r>
      <w:r w:rsidR="009114FC">
        <w:rPr>
          <w:rFonts w:ascii="Arial" w:hAnsi="Arial" w:cs="Arial"/>
        </w:rPr>
        <w:t>-dimensional</w:t>
      </w:r>
      <w:r>
        <w:rPr>
          <w:rFonts w:ascii="Arial" w:hAnsi="Arial" w:cs="Arial"/>
        </w:rPr>
        <w:t xml:space="preserve"> space defined by the activity of </w:t>
      </w:r>
      <w:r w:rsidR="008B5121">
        <w:rPr>
          <w:rFonts w:ascii="Arial" w:hAnsi="Arial" w:cs="Arial"/>
        </w:rPr>
        <w:t>each recorded neuron</w:t>
      </w:r>
      <w:r w:rsidR="009114FC">
        <w:rPr>
          <w:rFonts w:ascii="Arial" w:hAnsi="Arial" w:cs="Arial"/>
        </w:rPr>
        <w:t xml:space="preserve"> (where </w:t>
      </w:r>
      <w:r w:rsidR="009114FC">
        <w:rPr>
          <w:rFonts w:ascii="Arial" w:hAnsi="Arial" w:cs="Arial"/>
          <w:i/>
        </w:rPr>
        <w:t>n</w:t>
      </w:r>
      <w:r w:rsidR="009114FC">
        <w:rPr>
          <w:rFonts w:ascii="Arial" w:hAnsi="Arial" w:cs="Arial"/>
        </w:rPr>
        <w:t xml:space="preserve"> is the number of neurons) </w:t>
      </w:r>
      <w:r w:rsidR="009114FC">
        <w:rPr>
          <w:rFonts w:ascii="Arial" w:hAnsi="Arial" w:cs="Arial"/>
        </w:rPr>
        <w:fldChar w:fldCharType="begin"/>
      </w:r>
      <w:r w:rsidR="00507222">
        <w:rPr>
          <w:rFonts w:ascii="Arial" w:hAnsi="Arial" w:cs="Arial"/>
        </w:rPr>
        <w:instrText xml:space="preserve"> ADDIN PAPERS2_CITATIONS &lt;citation&gt;&lt;uuid&gt;246E2F9F-DD4F-4262-A141-2E17D78A6A51&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48&lt;/volume&gt;&lt;publication_date&gt;99200511001200000000220000&lt;/publication_date&gt;&lt;number&gt;4&lt;/number&gt;&lt;doi&gt;10.1016/j.neuron.2005.09.032&lt;/doi&gt;&lt;startpage&gt;661&lt;/startpage&gt;&lt;title&gt;Transient Dynamics versus Fixed Points in Odor Representations by Locust Antennal Lobe Projection Neurons&lt;/title&gt;&lt;uuid&gt;88ECA1EA-ACD1-483E-AAF3-162E74C75EF9&lt;/uuid&gt;&lt;subtype&gt;400&lt;/subtype&gt;&lt;endpage&gt;673&lt;/endpage&gt;&lt;type&gt;400&lt;/type&gt;&lt;url&gt;http://linkinghub.elsevier.com/retrieve/pii/S0896627305008925&lt;/url&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gt;&lt;volume&gt;307&lt;/volume&gt;&lt;publication_date&gt;99200502111200000000222000&lt;/publication_date&gt;&lt;number&gt;5711&lt;/number&gt;&lt;doi&gt;10.1126/science.1103736&lt;/doi&gt;&lt;startpage&gt;896&lt;/startpage&gt;&lt;title&gt;Optical Imaging of Neuronal Populations During Decision-Making&lt;/title&gt;&lt;uuid&gt;33B87D48-0D65-483D-8932-7D1A121C8754&lt;/uuid&gt;&lt;subtype&gt;400&lt;/subtype&gt;&lt;endpage&gt;901&lt;/endpage&gt;&lt;type&gt;400&lt;/type&gt;&lt;url&gt;http://www.sciencemag.org/cgi/doi/10.1126/science.1103736&lt;/url&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publication_date&gt;99201206031200000000222000&lt;/publication_date&gt;&lt;doi&gt;10.1038/nature11129&lt;/doi&gt;&lt;title&gt;Neural population dynamics during reaching&lt;/title&gt;&lt;uuid&gt;FCC858AB-49D1-4DB5-86DB-ED63B42146A5&lt;/uuid&gt;&lt;subtype&gt;400&lt;/subtype&gt;&lt;type&gt;400&lt;/type&gt;&lt;url&gt;http://www.nature.com/doifinder/10.1038/nature11129&lt;/url&gt;&lt;bundle&gt;&lt;publication&gt;&lt;publisher&gt;Nature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9114FC">
        <w:rPr>
          <w:rFonts w:ascii="Arial" w:hAnsi="Arial" w:cs="Arial"/>
        </w:rPr>
        <w:fldChar w:fldCharType="separate"/>
      </w:r>
      <w:r w:rsidR="00E971C0">
        <w:rPr>
          <w:rFonts w:ascii="Arial" w:hAnsi="Arial" w:cs="Arial"/>
        </w:rPr>
        <w:t>(Briggman, 2005; Mazor and Laurent, 2005; Churchland et al., 2012; Harvey et al., 2012; Raposo et al., 2014)</w:t>
      </w:r>
      <w:r w:rsidR="009114FC">
        <w:rPr>
          <w:rFonts w:ascii="Arial" w:hAnsi="Arial" w:cs="Arial"/>
        </w:rPr>
        <w:fldChar w:fldCharType="end"/>
      </w:r>
      <w:r>
        <w:rPr>
          <w:rFonts w:ascii="Arial" w:hAnsi="Arial" w:cs="Arial"/>
        </w:rPr>
        <w:t xml:space="preserve">. </w:t>
      </w:r>
      <w:r w:rsidR="009114FC">
        <w:rPr>
          <w:rFonts w:ascii="Arial" w:hAnsi="Arial" w:cs="Arial"/>
        </w:rPr>
        <w:t xml:space="preserve">As neuronal population activity changes from moment-to-moment within a trial, it moves through this </w:t>
      </w:r>
      <w:r w:rsidR="006A3803">
        <w:rPr>
          <w:rFonts w:ascii="Arial" w:hAnsi="Arial" w:cs="Arial"/>
        </w:rPr>
        <w:t>space, creating a trial-specific neuronal ‘trajectory’.</w:t>
      </w:r>
      <w:r w:rsidR="00CE77A1">
        <w:rPr>
          <w:rFonts w:ascii="Arial" w:hAnsi="Arial" w:cs="Arial"/>
        </w:rPr>
        <w:t xml:space="preserve"> </w:t>
      </w:r>
      <w:r w:rsidR="00F01F0C">
        <w:rPr>
          <w:rFonts w:ascii="Arial" w:hAnsi="Arial" w:cs="Arial"/>
        </w:rPr>
        <w:t xml:space="preserve">The path taken by these </w:t>
      </w:r>
      <w:r w:rsidR="00072F84">
        <w:rPr>
          <w:rFonts w:ascii="Arial" w:hAnsi="Arial" w:cs="Arial"/>
        </w:rPr>
        <w:t>neuronal trajectories</w:t>
      </w:r>
      <w:r w:rsidR="00793CCA">
        <w:rPr>
          <w:rFonts w:ascii="Arial" w:hAnsi="Arial" w:cs="Arial"/>
        </w:rPr>
        <w:t>,</w:t>
      </w:r>
      <w:r w:rsidR="00072F84">
        <w:rPr>
          <w:rFonts w:ascii="Arial" w:hAnsi="Arial" w:cs="Arial"/>
        </w:rPr>
        <w:t xml:space="preserve"> </w:t>
      </w:r>
      <w:r w:rsidR="00F01F0C">
        <w:rPr>
          <w:rFonts w:ascii="Arial" w:hAnsi="Arial" w:cs="Arial"/>
        </w:rPr>
        <w:t xml:space="preserve">as well as the location of the activity pattern in the </w:t>
      </w:r>
      <w:r w:rsidR="00F01F0C">
        <w:rPr>
          <w:rFonts w:ascii="Arial" w:hAnsi="Arial" w:cs="Arial"/>
          <w:i/>
        </w:rPr>
        <w:t>n</w:t>
      </w:r>
      <w:r w:rsidR="00F01F0C">
        <w:rPr>
          <w:rFonts w:ascii="Arial" w:hAnsi="Arial" w:cs="Arial"/>
        </w:rPr>
        <w:t>-dimensional space</w:t>
      </w:r>
      <w:r w:rsidR="00793CCA">
        <w:rPr>
          <w:rFonts w:ascii="Arial" w:hAnsi="Arial" w:cs="Arial"/>
        </w:rPr>
        <w:t>,</w:t>
      </w:r>
      <w:r w:rsidR="00F01F0C">
        <w:rPr>
          <w:rFonts w:ascii="Arial" w:hAnsi="Arial" w:cs="Arial"/>
        </w:rPr>
        <w:t xml:space="preserve"> may represent task-relevant information</w:t>
      </w:r>
      <w:r w:rsidR="002821A1">
        <w:rPr>
          <w:rFonts w:ascii="Arial" w:hAnsi="Arial" w:cs="Arial"/>
        </w:rPr>
        <w:t xml:space="preserve">. </w:t>
      </w:r>
      <w:r w:rsidR="00BC5D9E">
        <w:rPr>
          <w:rFonts w:ascii="Arial" w:hAnsi="Arial" w:cs="Arial"/>
        </w:rPr>
        <w:t>Importantly</w:t>
      </w:r>
      <w:r w:rsidR="00960FE4">
        <w:rPr>
          <w:rFonts w:ascii="Arial" w:hAnsi="Arial" w:cs="Arial"/>
        </w:rPr>
        <w:t>,</w:t>
      </w:r>
      <w:r w:rsidR="00BC5D9E">
        <w:rPr>
          <w:rFonts w:ascii="Arial" w:hAnsi="Arial" w:cs="Arial"/>
        </w:rPr>
        <w:t xml:space="preserve"> analyses based on the concept of neural trajectories</w:t>
      </w:r>
      <w:r w:rsidR="00D20DE0">
        <w:rPr>
          <w:rFonts w:ascii="Arial" w:hAnsi="Arial" w:cs="Arial"/>
        </w:rPr>
        <w:t xml:space="preserve"> allow for the analysis o</w:t>
      </w:r>
      <w:r w:rsidR="002821A1">
        <w:rPr>
          <w:rFonts w:ascii="Arial" w:hAnsi="Arial" w:cs="Arial"/>
        </w:rPr>
        <w:t xml:space="preserve">f </w:t>
      </w:r>
      <w:r w:rsidR="00D20DE0">
        <w:rPr>
          <w:rFonts w:ascii="Arial" w:hAnsi="Arial" w:cs="Arial"/>
        </w:rPr>
        <w:t xml:space="preserve">the moment-to-moment changes in </w:t>
      </w:r>
      <w:r w:rsidR="002821A1">
        <w:rPr>
          <w:rFonts w:ascii="Arial" w:hAnsi="Arial" w:cs="Arial"/>
        </w:rPr>
        <w:t>neuronal pop</w:t>
      </w:r>
      <w:r w:rsidR="00796FD6">
        <w:rPr>
          <w:rFonts w:ascii="Arial" w:hAnsi="Arial" w:cs="Arial"/>
        </w:rPr>
        <w:t>ulations on single trials. When animals perform behaviors, they must do so based on the single trial activity of neuronal populations. However, the majority of studies of decision-making and other behaviors have analyzed neuronal activity as averages across neurons and trials, potentially obscuring valuable information</w:t>
      </w:r>
      <w:r w:rsidR="00073D69">
        <w:rPr>
          <w:rFonts w:ascii="Arial" w:hAnsi="Arial" w:cs="Arial"/>
        </w:rPr>
        <w:t xml:space="preserve"> about cortical dynamics</w:t>
      </w:r>
      <w:r w:rsidR="006B186C">
        <w:rPr>
          <w:rFonts w:ascii="Arial" w:hAnsi="Arial" w:cs="Arial"/>
        </w:rPr>
        <w:t xml:space="preserve"> that may be present in the correlations between neurons</w:t>
      </w:r>
      <w:r w:rsidR="00796FD6">
        <w:rPr>
          <w:rFonts w:ascii="Arial" w:hAnsi="Arial" w:cs="Arial"/>
        </w:rPr>
        <w:t>.</w:t>
      </w:r>
      <w:r w:rsidR="006B186C">
        <w:rPr>
          <w:rFonts w:ascii="Arial" w:hAnsi="Arial" w:cs="Arial"/>
        </w:rPr>
        <w:t xml:space="preserve"> </w:t>
      </w:r>
      <w:r w:rsidR="002D42E3">
        <w:rPr>
          <w:rFonts w:ascii="Arial" w:hAnsi="Arial" w:cs="Arial"/>
        </w:rPr>
        <w:t>T</w:t>
      </w:r>
      <w:r w:rsidR="00365874">
        <w:rPr>
          <w:rFonts w:ascii="Arial" w:hAnsi="Arial" w:cs="Arial"/>
        </w:rPr>
        <w:t>he methods underlying these analyses, while challenging</w:t>
      </w:r>
      <w:r w:rsidR="005F210E">
        <w:rPr>
          <w:rFonts w:ascii="Arial" w:hAnsi="Arial" w:cs="Arial"/>
        </w:rPr>
        <w:t xml:space="preserve"> and comparatively new</w:t>
      </w:r>
      <w:r w:rsidR="00365874">
        <w:rPr>
          <w:rFonts w:ascii="Arial" w:hAnsi="Arial" w:cs="Arial"/>
        </w:rPr>
        <w:t xml:space="preserve">, </w:t>
      </w:r>
      <w:r w:rsidR="00351A73">
        <w:rPr>
          <w:rFonts w:ascii="Arial" w:hAnsi="Arial" w:cs="Arial"/>
        </w:rPr>
        <w:t xml:space="preserve">can </w:t>
      </w:r>
      <w:r w:rsidR="00CC2823">
        <w:rPr>
          <w:rFonts w:ascii="Arial" w:hAnsi="Arial" w:cs="Arial"/>
        </w:rPr>
        <w:t xml:space="preserve">also </w:t>
      </w:r>
      <w:r w:rsidR="00351A73">
        <w:rPr>
          <w:rFonts w:ascii="Arial" w:hAnsi="Arial" w:cs="Arial"/>
        </w:rPr>
        <w:t>scale to accommodate large populations of neurons. This will become increasingly important as the simultaneous recording of larger and larger numbers of neurons becomes feasible.</w:t>
      </w:r>
      <w:r w:rsidR="005E7AF0">
        <w:rPr>
          <w:rFonts w:ascii="Arial" w:hAnsi="Arial" w:cs="Arial"/>
        </w:rPr>
        <w:t xml:space="preserve"> </w:t>
      </w:r>
    </w:p>
    <w:p w14:paraId="3BA12977" w14:textId="77777777" w:rsidR="00114379" w:rsidRDefault="00114379" w:rsidP="004665E4">
      <w:pPr>
        <w:spacing w:line="276" w:lineRule="auto"/>
        <w:jc w:val="both"/>
        <w:rPr>
          <w:rFonts w:ascii="Arial" w:hAnsi="Arial" w:cs="Arial"/>
        </w:rPr>
      </w:pPr>
    </w:p>
    <w:p w14:paraId="30C09019" w14:textId="5AD93E33" w:rsidR="00114379" w:rsidRDefault="00FC648A" w:rsidP="004665E4">
      <w:pPr>
        <w:spacing w:line="276" w:lineRule="auto"/>
        <w:jc w:val="both"/>
        <w:rPr>
          <w:rFonts w:ascii="Arial" w:hAnsi="Arial" w:cs="Arial"/>
        </w:rPr>
      </w:pPr>
      <w:r>
        <w:rPr>
          <w:rFonts w:ascii="Arial" w:hAnsi="Arial" w:cs="Arial"/>
        </w:rPr>
        <w:t xml:space="preserve">However, the power of </w:t>
      </w:r>
      <w:proofErr w:type="gramStart"/>
      <w:r>
        <w:rPr>
          <w:rFonts w:ascii="Arial" w:hAnsi="Arial" w:cs="Arial"/>
        </w:rPr>
        <w:t>these analysis</w:t>
      </w:r>
      <w:proofErr w:type="gramEnd"/>
      <w:r>
        <w:rPr>
          <w:rFonts w:ascii="Arial" w:hAnsi="Arial" w:cs="Arial"/>
        </w:rPr>
        <w:t xml:space="preserve"> c</w:t>
      </w:r>
      <w:r w:rsidR="002B1B63">
        <w:rPr>
          <w:rFonts w:ascii="Arial" w:hAnsi="Arial" w:cs="Arial"/>
        </w:rPr>
        <w:t xml:space="preserve">omes at the cost of complexity. </w:t>
      </w:r>
      <w:r w:rsidR="00803893">
        <w:rPr>
          <w:rFonts w:ascii="Arial" w:hAnsi="Arial" w:cs="Arial"/>
        </w:rPr>
        <w:t xml:space="preserve">As the number of dimensions in </w:t>
      </w:r>
      <w:r w:rsidR="00706437">
        <w:rPr>
          <w:rFonts w:ascii="Arial" w:hAnsi="Arial" w:cs="Arial"/>
        </w:rPr>
        <w:t>the</w:t>
      </w:r>
      <w:r w:rsidR="00803893">
        <w:rPr>
          <w:rFonts w:ascii="Arial" w:hAnsi="Arial" w:cs="Arial"/>
        </w:rPr>
        <w:t xml:space="preserve"> data increases (e.g., as more neurons are added), it becomes more and more difficult to understand the dynamics of the system. As an intuitive example of this issue, it is trivial to visualize a one-, two-, or three-dimensional system. A four-dimensional system can </w:t>
      </w:r>
      <w:r w:rsidR="00F3329B">
        <w:rPr>
          <w:rFonts w:ascii="Arial" w:hAnsi="Arial" w:cs="Arial"/>
        </w:rPr>
        <w:t xml:space="preserve">also </w:t>
      </w:r>
      <w:r w:rsidR="00803893">
        <w:rPr>
          <w:rFonts w:ascii="Arial" w:hAnsi="Arial" w:cs="Arial"/>
        </w:rPr>
        <w:t>be visualized</w:t>
      </w:r>
      <w:r w:rsidR="00F3329B">
        <w:rPr>
          <w:rFonts w:ascii="Arial" w:hAnsi="Arial" w:cs="Arial"/>
        </w:rPr>
        <w:t>, though it is more difficult</w:t>
      </w:r>
      <w:r w:rsidR="00803893">
        <w:rPr>
          <w:rFonts w:ascii="Arial" w:hAnsi="Arial" w:cs="Arial"/>
        </w:rPr>
        <w:t xml:space="preserve"> (as a movie of how a three-dimensional system changes over time). However, the raw visualization of any system with more than four dimensions becomes extremely challenging. </w:t>
      </w:r>
      <w:r w:rsidR="00933141">
        <w:rPr>
          <w:rFonts w:ascii="Arial" w:hAnsi="Arial" w:cs="Arial"/>
        </w:rPr>
        <w:t xml:space="preserve">Additionally, the number of possible configurations of a system (e.g., the number of </w:t>
      </w:r>
      <w:r w:rsidR="00933141">
        <w:rPr>
          <w:rFonts w:ascii="Arial" w:hAnsi="Arial" w:cs="Arial"/>
        </w:rPr>
        <w:lastRenderedPageBreak/>
        <w:t xml:space="preserve">possible neuronal activity patterns) increases exponentially with the number of dimensions. This </w:t>
      </w:r>
      <w:r w:rsidR="00585B52">
        <w:rPr>
          <w:rFonts w:ascii="Arial" w:hAnsi="Arial" w:cs="Arial"/>
        </w:rPr>
        <w:t xml:space="preserve">challenge has been termed the ‘curse of dimensionality’ </w:t>
      </w:r>
      <w:r w:rsidR="00585B52">
        <w:rPr>
          <w:rFonts w:ascii="Arial" w:hAnsi="Arial" w:cs="Arial"/>
        </w:rPr>
        <w:fldChar w:fldCharType="begin"/>
      </w:r>
      <w:r w:rsidR="00507222">
        <w:rPr>
          <w:rFonts w:ascii="Arial" w:hAnsi="Arial" w:cs="Arial"/>
        </w:rPr>
        <w:instrText xml:space="preserve"> ADDIN PAPERS2_CITATIONS &lt;citation&gt;&lt;uuid&gt;3CA54937-FF85-439D-B7AC-5EB6A622FC33&lt;/uuid&gt;&lt;priority&gt;0&lt;/priority&gt;&lt;publications&gt;&lt;publication&gt;&lt;publication_date&gt;99196100001200000000200000&lt;/publication_date&gt;&lt;title&gt;Adaptive Control Processes&lt;/title&gt;&lt;uuid&gt;676BC15D-0E8F-44D1-B91C-96DF0BDA0CFF&lt;/uuid&gt;&lt;subtype&gt;0&lt;/subtype&gt;&lt;publisher&gt;Rand Corporation&lt;/publisher&gt;&lt;type&gt;0&lt;/type&gt;&lt;url&gt;https://books-google-com.ezp-prod1.hul.harvard.edu/books/about/Adaptive_Control_Processes.html?id=iwbWCgAAQBAJ&lt;/url&gt;&lt;authors&gt;&lt;author&gt;&lt;firstName&gt;Richard&lt;/firstName&gt;&lt;middleNames&gt;E&lt;/middleNames&gt;&lt;lastName&gt;Bellman&lt;/lastName&gt;&lt;/author&gt;&lt;/authors&gt;&lt;/publication&gt;&lt;/publications&gt;&lt;cites&gt;&lt;/cites&gt;&lt;/citation&gt;</w:instrText>
      </w:r>
      <w:r w:rsidR="00585B52">
        <w:rPr>
          <w:rFonts w:ascii="Arial" w:hAnsi="Arial" w:cs="Arial"/>
        </w:rPr>
        <w:fldChar w:fldCharType="separate"/>
      </w:r>
      <w:r w:rsidR="002B0433">
        <w:rPr>
          <w:rFonts w:ascii="Arial" w:hAnsi="Arial" w:cs="Arial"/>
        </w:rPr>
        <w:t>(Bellman, 1961)</w:t>
      </w:r>
      <w:r w:rsidR="00585B52">
        <w:rPr>
          <w:rFonts w:ascii="Arial" w:hAnsi="Arial" w:cs="Arial"/>
        </w:rPr>
        <w:fldChar w:fldCharType="end"/>
      </w:r>
      <w:r w:rsidR="00585B52">
        <w:rPr>
          <w:rFonts w:ascii="Arial" w:hAnsi="Arial" w:cs="Arial"/>
        </w:rPr>
        <w:t>.</w:t>
      </w:r>
      <w:r w:rsidR="00C95BF9">
        <w:rPr>
          <w:rFonts w:ascii="Arial" w:hAnsi="Arial" w:cs="Arial"/>
        </w:rPr>
        <w:t xml:space="preserve"> </w:t>
      </w:r>
    </w:p>
    <w:p w14:paraId="0A631A18" w14:textId="77777777" w:rsidR="00C95BF9" w:rsidRDefault="00C95BF9" w:rsidP="004665E4">
      <w:pPr>
        <w:spacing w:line="276" w:lineRule="auto"/>
        <w:jc w:val="both"/>
        <w:rPr>
          <w:rFonts w:ascii="Arial" w:hAnsi="Arial" w:cs="Arial"/>
        </w:rPr>
      </w:pPr>
    </w:p>
    <w:p w14:paraId="1423CC03" w14:textId="473CF442" w:rsidR="00C95BF9" w:rsidRDefault="00C95BF9" w:rsidP="004665E4">
      <w:pPr>
        <w:spacing w:line="276" w:lineRule="auto"/>
        <w:jc w:val="both"/>
        <w:rPr>
          <w:rFonts w:ascii="Arial" w:hAnsi="Arial" w:cs="Arial"/>
        </w:rPr>
      </w:pPr>
      <w:r>
        <w:rPr>
          <w:rFonts w:ascii="Arial" w:hAnsi="Arial" w:cs="Arial"/>
        </w:rPr>
        <w:t xml:space="preserve">A variety of techniques have been developed </w:t>
      </w:r>
      <w:commentRangeStart w:id="4"/>
      <w:r>
        <w:rPr>
          <w:rFonts w:ascii="Arial" w:hAnsi="Arial" w:cs="Arial"/>
        </w:rPr>
        <w:t>over the years</w:t>
      </w:r>
      <w:commentRangeEnd w:id="4"/>
      <w:r w:rsidR="00ED4475">
        <w:rPr>
          <w:rStyle w:val="CommentReference"/>
        </w:rPr>
        <w:commentReference w:id="4"/>
      </w:r>
      <w:r>
        <w:rPr>
          <w:rFonts w:ascii="Arial" w:hAnsi="Arial" w:cs="Arial"/>
        </w:rPr>
        <w:t xml:space="preserve"> to interpret high-dimensional data. </w:t>
      </w:r>
      <w:r w:rsidR="00094C61">
        <w:rPr>
          <w:rFonts w:ascii="Arial" w:hAnsi="Arial" w:cs="Arial"/>
        </w:rPr>
        <w:t>In neuroscience, dimensionality reduction methods have been especially popular. These methods attempt to find structure in the data that can be represented with fewer dimensions than there are neurons</w:t>
      </w:r>
      <w:r w:rsidR="009A616A">
        <w:rPr>
          <w:rFonts w:ascii="Arial" w:hAnsi="Arial" w:cs="Arial"/>
        </w:rPr>
        <w:t xml:space="preserve">. They </w:t>
      </w:r>
      <w:r w:rsidR="00711AC7">
        <w:rPr>
          <w:rFonts w:ascii="Arial" w:hAnsi="Arial" w:cs="Arial"/>
        </w:rPr>
        <w:t>include</w:t>
      </w:r>
      <w:r w:rsidR="009A616A">
        <w:rPr>
          <w:rFonts w:ascii="Arial" w:hAnsi="Arial" w:cs="Arial"/>
        </w:rPr>
        <w:t xml:space="preserve"> unsupervised</w:t>
      </w:r>
      <w:r w:rsidR="00711AC7">
        <w:rPr>
          <w:rFonts w:ascii="Arial" w:hAnsi="Arial" w:cs="Arial"/>
        </w:rPr>
        <w:t xml:space="preserve"> techniques such as principal components analysis (PCA) and factor analysis</w:t>
      </w:r>
      <w:r w:rsidR="009A616A">
        <w:rPr>
          <w:rFonts w:ascii="Arial" w:hAnsi="Arial" w:cs="Arial"/>
        </w:rPr>
        <w:t xml:space="preserve"> </w:t>
      </w:r>
      <w:r w:rsidR="009A616A">
        <w:rPr>
          <w:rFonts w:ascii="Arial" w:hAnsi="Arial" w:cs="Arial"/>
        </w:rPr>
        <w:fldChar w:fldCharType="begin"/>
      </w:r>
      <w:r w:rsidR="00507222">
        <w:rPr>
          <w:rFonts w:ascii="Arial" w:hAnsi="Arial" w:cs="Arial"/>
        </w:rPr>
        <w:instrText xml:space="preserve"> ADDIN PAPERS2_CITATIONS &lt;citation&gt;&lt;uuid&gt;896D44D6-2574-41D9-A09B-84DC8780695B&lt;/uuid&gt;&lt;priority&gt;0&lt;/priority&gt;&lt;publications&gt;&lt;publication&gt;&lt;type&gt;0&lt;/type&gt;&lt;publication_date&gt;99201200001200000000200000&lt;/publication_date&gt;&lt;title&gt;Machine learning: a probabilistic perspective&lt;/title&gt;&lt;url&gt;http://books.google.com/books?hl=en&amp;amp;lr=&amp;amp;id=NZP6AQAAQBAJ&amp;amp;oi=fnd&amp;amp;pg=PR7&amp;amp;dq=kevin+murphy+machine+learning&amp;amp;ots=KQQmw2xoew&amp;amp;sig=MLgUkFx4G_HvdAF_0l8NXpne2BA&lt;/url&gt;&lt;subtype&gt;1&lt;/subtype&gt;&lt;uuid&gt;0D056A40-CFF8-45E2-A18E-9A89796A0165&lt;/uuid&gt;&lt;authors&gt;&lt;author&gt;&lt;firstName&gt;K&lt;/firstName&gt;&lt;middleNames&gt;P&lt;/middleNames&gt;&lt;lastName&gt;Murphy&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307&lt;/volume&gt;&lt;publication_date&gt;99200502111200000000222000&lt;/publication_date&gt;&lt;number&gt;5711&lt;/number&gt;&lt;doi&gt;10.1126/science.1103736&lt;/doi&gt;&lt;startpage&gt;896&lt;/startpage&gt;&lt;title&gt;Optical Imaging of Neuronal Populations During Decision-Making&lt;/title&gt;&lt;uuid&gt;33B87D48-0D65-483D-8932-7D1A121C8754&lt;/uuid&gt;&lt;subtype&gt;400&lt;/subtype&gt;&lt;endpage&gt;901&lt;/endpage&gt;&lt;type&gt;400&lt;/type&gt;&lt;url&gt;http://www.sciencemag.org/cgi/doi/10.1126/science.1103736&lt;/url&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volume&gt;48&lt;/volume&gt;&lt;publication_date&gt;99200511001200000000220000&lt;/publication_date&gt;&lt;number&gt;4&lt;/number&gt;&lt;doi&gt;10.1016/j.neuron.2005.09.032&lt;/doi&gt;&lt;startpage&gt;661&lt;/startpage&gt;&lt;title&gt;Transient Dynamics versus Fixed Points in Odor Representations by Locust Antennal Lobe Projection Neurons&lt;/title&gt;&lt;uuid&gt;88ECA1EA-ACD1-483E-AAF3-162E74C75EF9&lt;/uuid&gt;&lt;subtype&gt;400&lt;/subtype&gt;&lt;endpage&gt;673&lt;/endpage&gt;&lt;type&gt;400&lt;/type&gt;&lt;url&gt;http://linkinghub.elsevier.com/retrieve/pii/S0896627305008925&lt;/url&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s&gt;&lt;cites&gt;&lt;/cites&gt;&lt;/citation&gt;</w:instrText>
      </w:r>
      <w:r w:rsidR="009A616A">
        <w:rPr>
          <w:rFonts w:ascii="Arial" w:hAnsi="Arial" w:cs="Arial"/>
        </w:rPr>
        <w:fldChar w:fldCharType="separate"/>
      </w:r>
      <w:r w:rsidR="00E971C0">
        <w:rPr>
          <w:rFonts w:ascii="Arial" w:hAnsi="Arial" w:cs="Arial"/>
        </w:rPr>
        <w:t>(Briggman, 2005; Mazor and Laurent, 2005; Harvey et al., 2012; Murphy, 2012)</w:t>
      </w:r>
      <w:r w:rsidR="009A616A">
        <w:rPr>
          <w:rFonts w:ascii="Arial" w:hAnsi="Arial" w:cs="Arial"/>
        </w:rPr>
        <w:fldChar w:fldCharType="end"/>
      </w:r>
      <w:r w:rsidR="009A616A">
        <w:rPr>
          <w:rFonts w:ascii="Arial" w:hAnsi="Arial" w:cs="Arial"/>
        </w:rPr>
        <w:t xml:space="preserve">, as well as targeted techniques which attempt to find dimensions relevant for specific task variables </w:t>
      </w:r>
      <w:r w:rsidR="009A616A">
        <w:rPr>
          <w:rFonts w:ascii="Arial" w:hAnsi="Arial" w:cs="Arial"/>
        </w:rPr>
        <w:fldChar w:fldCharType="begin"/>
      </w:r>
      <w:r w:rsidR="00507222">
        <w:rPr>
          <w:rFonts w:ascii="Arial" w:hAnsi="Arial" w:cs="Arial"/>
        </w:rPr>
        <w:instrText xml:space="preserve"> ADDIN PAPERS2_CITATIONS &lt;citation&gt;&lt;uuid&gt;66F06E95-8F4D-482C-916A-83FB24E51450&lt;/uuid&gt;&lt;priority&gt;0&lt;/priority&gt;&lt;publications&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9A616A">
        <w:rPr>
          <w:rFonts w:ascii="Arial" w:hAnsi="Arial" w:cs="Arial"/>
        </w:rPr>
        <w:fldChar w:fldCharType="separate"/>
      </w:r>
      <w:r w:rsidR="002B0433">
        <w:rPr>
          <w:rFonts w:ascii="Arial" w:hAnsi="Arial" w:cs="Arial"/>
        </w:rPr>
        <w:t>(Mante et al., 2013)</w:t>
      </w:r>
      <w:r w:rsidR="009A616A">
        <w:rPr>
          <w:rFonts w:ascii="Arial" w:hAnsi="Arial" w:cs="Arial"/>
        </w:rPr>
        <w:fldChar w:fldCharType="end"/>
      </w:r>
      <w:r w:rsidR="00711AC7">
        <w:rPr>
          <w:rFonts w:ascii="Arial" w:hAnsi="Arial" w:cs="Arial"/>
        </w:rPr>
        <w:t>.</w:t>
      </w:r>
      <w:r w:rsidR="00D13489">
        <w:rPr>
          <w:rFonts w:ascii="Arial" w:hAnsi="Arial" w:cs="Arial"/>
        </w:rPr>
        <w:t xml:space="preserve"> </w:t>
      </w:r>
      <w:r w:rsidR="00620105">
        <w:rPr>
          <w:rFonts w:ascii="Arial" w:hAnsi="Arial" w:cs="Arial"/>
        </w:rPr>
        <w:t xml:space="preserve">While dimensionality reduction is an essential tool, more powerful techniques will need to be developed and applied to neuronal data to decipher neuronal population dynamics.   </w:t>
      </w:r>
    </w:p>
    <w:p w14:paraId="7FE553F8" w14:textId="77777777" w:rsidR="00904533" w:rsidRDefault="00904533" w:rsidP="004665E4">
      <w:pPr>
        <w:spacing w:line="276" w:lineRule="auto"/>
        <w:jc w:val="both"/>
        <w:rPr>
          <w:rFonts w:ascii="Arial" w:hAnsi="Arial" w:cs="Arial"/>
        </w:rPr>
      </w:pPr>
    </w:p>
    <w:p w14:paraId="1BD350C6" w14:textId="14CE8331" w:rsidR="00904533" w:rsidRDefault="00904533" w:rsidP="004665E4">
      <w:pPr>
        <w:spacing w:line="276" w:lineRule="auto"/>
        <w:jc w:val="both"/>
        <w:rPr>
          <w:rFonts w:ascii="Arial" w:hAnsi="Arial" w:cs="Arial"/>
          <w:b/>
        </w:rPr>
      </w:pPr>
      <w:r>
        <w:rPr>
          <w:rFonts w:ascii="Arial" w:hAnsi="Arial" w:cs="Arial"/>
          <w:b/>
        </w:rPr>
        <w:t xml:space="preserve">Neural algorithms for memory and decision-making </w:t>
      </w:r>
    </w:p>
    <w:p w14:paraId="56945BB9" w14:textId="77777777" w:rsidR="00595BBB" w:rsidRDefault="00595BBB" w:rsidP="004665E4">
      <w:pPr>
        <w:spacing w:line="276" w:lineRule="auto"/>
        <w:jc w:val="both"/>
        <w:rPr>
          <w:rFonts w:ascii="Arial" w:hAnsi="Arial" w:cs="Arial"/>
          <w:b/>
        </w:rPr>
      </w:pPr>
    </w:p>
    <w:p w14:paraId="2BA9DD11" w14:textId="4B40016A" w:rsidR="008E10D1" w:rsidRPr="008E10D1" w:rsidRDefault="008E10D1" w:rsidP="004665E4">
      <w:pPr>
        <w:spacing w:line="276" w:lineRule="auto"/>
        <w:jc w:val="both"/>
        <w:rPr>
          <w:rFonts w:ascii="Arial" w:hAnsi="Arial" w:cs="Arial"/>
          <w:u w:val="single"/>
        </w:rPr>
      </w:pPr>
      <w:r>
        <w:rPr>
          <w:rFonts w:ascii="Arial" w:hAnsi="Arial" w:cs="Arial"/>
          <w:u w:val="single"/>
        </w:rPr>
        <w:t>Winner-take-all models</w:t>
      </w:r>
    </w:p>
    <w:p w14:paraId="2E92A7E6" w14:textId="77777777" w:rsidR="008E10D1" w:rsidRDefault="008E10D1" w:rsidP="004665E4">
      <w:pPr>
        <w:spacing w:line="276" w:lineRule="auto"/>
        <w:jc w:val="both"/>
        <w:rPr>
          <w:rFonts w:ascii="Arial" w:hAnsi="Arial" w:cs="Arial"/>
          <w:b/>
        </w:rPr>
      </w:pPr>
    </w:p>
    <w:p w14:paraId="51906212" w14:textId="4675EE6D" w:rsidR="008E10D1" w:rsidRDefault="006A6936" w:rsidP="004665E4">
      <w:pPr>
        <w:spacing w:line="276" w:lineRule="auto"/>
        <w:jc w:val="both"/>
        <w:rPr>
          <w:rFonts w:ascii="Arial" w:hAnsi="Arial" w:cs="Arial"/>
        </w:rPr>
      </w:pPr>
      <w:r>
        <w:rPr>
          <w:rFonts w:ascii="Arial" w:hAnsi="Arial" w:cs="Arial"/>
        </w:rPr>
        <w:t xml:space="preserve">A variety of computational models have been developed to explain the neural activity dynamics observed during evidence accumulation </w:t>
      </w:r>
      <w:r w:rsidR="00103D58">
        <w:rPr>
          <w:rFonts w:ascii="Arial" w:hAnsi="Arial" w:cs="Arial"/>
        </w:rPr>
        <w:t xml:space="preserve">and other decision tasks. </w:t>
      </w:r>
      <w:r w:rsidR="003D5AF6">
        <w:rPr>
          <w:rFonts w:ascii="Arial" w:hAnsi="Arial" w:cs="Arial"/>
        </w:rPr>
        <w:t>However, so-called ‘winner-take-all’ models</w:t>
      </w:r>
      <w:r w:rsidR="0098199E">
        <w:rPr>
          <w:rFonts w:ascii="Arial" w:hAnsi="Arial" w:cs="Arial"/>
        </w:rPr>
        <w:t xml:space="preserve"> have </w:t>
      </w:r>
      <w:r w:rsidR="000F6B3B">
        <w:rPr>
          <w:rFonts w:ascii="Arial" w:hAnsi="Arial" w:cs="Arial"/>
        </w:rPr>
        <w:t>become the most widespread</w:t>
      </w:r>
      <w:r w:rsidR="00423E71">
        <w:rPr>
          <w:rFonts w:ascii="Arial" w:hAnsi="Arial" w:cs="Arial"/>
        </w:rPr>
        <w:t xml:space="preserve"> </w:t>
      </w:r>
      <w:r w:rsidR="00423E71">
        <w:rPr>
          <w:rFonts w:ascii="Arial" w:hAnsi="Arial" w:cs="Arial"/>
        </w:rPr>
        <w:fldChar w:fldCharType="begin"/>
      </w:r>
      <w:r w:rsidR="00507222">
        <w:rPr>
          <w:rFonts w:ascii="Arial" w:hAnsi="Arial" w:cs="Arial"/>
        </w:rPr>
        <w:instrText xml:space="preserve"> ADDIN PAPERS2_CITATIONS &lt;citation&gt;&lt;uuid&gt;C822EEE6-BFFA-4B61-B6E2-581B16C0B49C&lt;/uuid&gt;&lt;priority&gt;0&lt;/priority&gt;&lt;publications&gt;&lt;publication&gt;&lt;uuid&gt;DC20A824-5B3F-4768-8213-EE634DBE4CE0&lt;/uuid&gt;&lt;volume&gt;26&lt;/volume&gt;&lt;doi&gt;10.1523/JNEUROSCI.3733-05.2006&lt;/doi&gt;&lt;startpage&gt;1314&lt;/startpage&gt;&lt;publication_date&gt;99200601251200000000222000&lt;/publication_date&gt;&lt;url&gt;http://eutils.ncbi.nlm.nih.gov/entrez/eutils/elink.fcgi?dbfrom=pubmed&amp;amp;id=16436619&amp;amp;retmode=ref&amp;amp;cmd=prlinks&lt;/url&gt;&lt;type&gt;400&lt;/type&gt;&lt;title&gt;A recurrent network mechanism of time integration in perceptual decisions.&lt;/title&gt;&lt;institution&gt;Volen Center for Complex Systems, Brandeis University, Waltham, Massachusetts 02454, USA.&lt;/institution&gt;&lt;number&gt;4&lt;/number&gt;&lt;subtype&gt;400&lt;/subtype&gt;&lt;endpage&gt;1328&lt;/endpage&gt;&lt;bundle&gt;&lt;publication&gt;&lt;title&gt;The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Kong-Fatt&lt;/firstName&gt;&lt;lastName&gt;Wong&lt;/lastName&gt;&lt;/author&gt;&lt;author&gt;&lt;firstName&gt;Xiao-Jing&lt;/firstName&gt;&lt;lastName&gt;Wang&lt;/lastName&gt;&lt;/author&gt;&lt;/authors&gt;&lt;/publication&gt;&lt;publication&gt;&lt;volume&gt;22&lt;/volume&gt;&lt;publication_date&gt;99201212001200000000220000&lt;/publication_date&gt;&lt;number&gt;6&lt;/number&gt;&lt;doi&gt;10.1016/j.conb.2012.08.006&lt;/doi&gt;&lt;startpage&gt;1039&lt;/startpage&gt;&lt;title&gt;Neural dynamics and circuit mechanisms of decision-making&lt;/title&gt;&lt;uuid&gt;CACE60EA-142C-47EA-9CC8-C5D26E9CCFB3&lt;/uuid&gt;&lt;subtype&gt;400&lt;/subtype&gt;&lt;endpage&gt;1046&lt;/endpage&gt;&lt;type&gt;400&lt;/type&gt;&lt;url&gt;http://linkinghub.elsevier.com/retrieve/pii/S0959438812001390&lt;/url&gt;&lt;bundle&gt;&lt;publication&gt;&lt;publisher&gt;Elsevier Ltd&lt;/publisher&gt;&lt;title&gt;Current Opinion in Neurobiology&lt;/title&gt;&lt;type&gt;-100&lt;/type&gt;&lt;subtype&gt;-100&lt;/subtype&gt;&lt;uuid&gt;FD3B69AA-4C5D-45CC-BAAA-526B850005DC&lt;/uuid&gt;&lt;/publication&gt;&lt;/bundle&gt;&lt;authors&gt;&lt;author&gt;&lt;firstName&gt;Xiao-Jing&lt;/firstName&gt;&lt;lastName&gt;Wang&lt;/lastName&gt;&lt;/author&gt;&lt;/authors&gt;&lt;/publication&gt;&lt;publication&gt;&lt;volume&gt;307&lt;/volume&gt;&lt;publication_date&gt;99200502181200000000222000&lt;/publication_date&gt;&lt;number&gt;5712&lt;/number&gt;&lt;doi&gt;10.1126/science.1104171&lt;/doi&gt;&lt;startpage&gt;1121&lt;/startpage&gt;&lt;title&gt;Flexible Control of Mutual Inhibition: A Neural Model of Two-Interval Discrimination&lt;/title&gt;&lt;uuid&gt;F87AED14-E295-47E0-8956-64D2C118718A&lt;/uuid&gt;&lt;subtype&gt;400&lt;/subtype&gt;&lt;endpage&gt;1124&lt;/endpage&gt;&lt;type&gt;400&lt;/type&gt;&lt;url&gt;http://www.sciencemag.org/cgi/doi/10.1126/science.1104171&lt;/url&gt;&lt;bundle&gt;&lt;publication&gt;&lt;title&gt;Science&lt;/title&gt;&lt;type&gt;-100&lt;/type&gt;&lt;subtype&gt;-100&lt;/subtype&gt;&lt;uuid&gt;30D05AD2-FC4F-4768-A638-A6766197F85A&lt;/uuid&gt;&lt;/publication&gt;&lt;/bundle&gt;&lt;authors&gt;&lt;author&gt;&lt;firstName&gt;C&lt;/firstName&gt;&lt;middleNames&gt;K&lt;/middleNames&gt;&lt;lastName&gt;Machens&lt;/lastName&gt;&lt;/author&gt;&lt;/authors&gt;&lt;/publication&gt;&lt;publication&gt;&lt;uuid&gt;E4412040-C046-4905-B117-98D0F02BCBC2&lt;/uuid&gt;&lt;volume&gt;36&lt;/volume&gt;&lt;doi&gt;10.1016/S0896-6273(02)01092-9&lt;/doi&gt;&lt;startpage&gt;955&lt;/startpage&gt;&lt;publication_date&gt;99200212001200000000220000&lt;/publication_date&gt;&lt;url&gt;http://linkinghub.elsevier.com/retrieve/pii/S0896627302010929&lt;/url&gt;&lt;citekey&gt;Wang:2002kn&lt;/citekey&gt;&lt;type&gt;400&lt;/type&gt;&lt;title&gt;Probabilistic Decision Making by Slow Reverberation in Cortical Circuits&lt;/title&gt;&lt;number&gt;5&lt;/number&gt;&lt;subtype&gt;400&lt;/subtype&gt;&lt;endpage&gt;968&lt;/endpage&gt;&lt;authors&gt;&lt;author&gt;&lt;firstName&gt;Xiao-Jing&lt;/firstName&gt;&lt;lastName&gt;Wang&lt;/lastName&gt;&lt;/author&gt;&lt;/authors&gt;&lt;/publication&gt;&lt;/publications&gt;&lt;cites&gt;&lt;/cites&gt;&lt;/citation&gt;</w:instrText>
      </w:r>
      <w:r w:rsidR="00423E71">
        <w:rPr>
          <w:rFonts w:ascii="Arial" w:hAnsi="Arial" w:cs="Arial"/>
        </w:rPr>
        <w:fldChar w:fldCharType="separate"/>
      </w:r>
      <w:r w:rsidR="00E971C0">
        <w:rPr>
          <w:rFonts w:ascii="Arial" w:hAnsi="Arial" w:cs="Arial"/>
        </w:rPr>
        <w:t>(Wang, 2002; Machens, 2005; Wong and Wang, 2006; Wang, 2012)</w:t>
      </w:r>
      <w:r w:rsidR="00423E71">
        <w:rPr>
          <w:rFonts w:ascii="Arial" w:hAnsi="Arial" w:cs="Arial"/>
        </w:rPr>
        <w:fldChar w:fldCharType="end"/>
      </w:r>
      <w:r w:rsidR="003D5AF6">
        <w:rPr>
          <w:rFonts w:ascii="Arial" w:hAnsi="Arial" w:cs="Arial"/>
        </w:rPr>
        <w:t xml:space="preserve">. </w:t>
      </w:r>
      <w:r w:rsidR="0098199E">
        <w:rPr>
          <w:rFonts w:ascii="Arial" w:hAnsi="Arial" w:cs="Arial"/>
        </w:rPr>
        <w:t>In these</w:t>
      </w:r>
      <w:r w:rsidR="00423E71">
        <w:rPr>
          <w:rFonts w:ascii="Arial" w:hAnsi="Arial" w:cs="Arial"/>
        </w:rPr>
        <w:t xml:space="preserve"> models, distinct, recurrently connected pools of neurons each receive inputs in favor of one of several behavioral alternatives. </w:t>
      </w:r>
      <w:r w:rsidR="00373A22">
        <w:rPr>
          <w:rFonts w:ascii="Arial" w:hAnsi="Arial" w:cs="Arial"/>
        </w:rPr>
        <w:t xml:space="preserve">Each pool of neurons </w:t>
      </w:r>
      <w:commentRangeStart w:id="5"/>
      <w:r w:rsidR="00373A22">
        <w:rPr>
          <w:rFonts w:ascii="Arial" w:hAnsi="Arial" w:cs="Arial"/>
        </w:rPr>
        <w:t xml:space="preserve">indirectly </w:t>
      </w:r>
      <w:commentRangeEnd w:id="5"/>
      <w:r w:rsidR="00ED4475">
        <w:rPr>
          <w:rStyle w:val="CommentReference"/>
        </w:rPr>
        <w:commentReference w:id="5"/>
      </w:r>
      <w:r w:rsidR="00373A22">
        <w:rPr>
          <w:rFonts w:ascii="Arial" w:hAnsi="Arial" w:cs="Arial"/>
        </w:rPr>
        <w:t>inhibits each of the other pools.</w:t>
      </w:r>
      <w:r w:rsidR="00164B3B">
        <w:rPr>
          <w:rFonts w:ascii="Arial" w:hAnsi="Arial" w:cs="Arial"/>
        </w:rPr>
        <w:t xml:space="preserve"> As a result, as one pool receives input in favor of its preferred alternative, its firing rate increases, increasing both its recurrent excitatory drive and increasing the inhibition of competing pools of neurons. Inhibition of the competing neuronal pools relieves the inhibition of those pools onto the preferred pool, further increasing its firing rate. This process results in a positive feedback loop, eventually leaving only one pool of neurons active. Hence, there can only be one ‘winner’</w:t>
      </w:r>
      <w:r w:rsidR="003B47AD">
        <w:rPr>
          <w:rFonts w:ascii="Arial" w:hAnsi="Arial" w:cs="Arial"/>
        </w:rPr>
        <w:t xml:space="preserve">. Winner-take-all models have successfully explained a large variety of behavioral and neuronal results </w:t>
      </w:r>
      <w:r w:rsidR="00D03EAD">
        <w:rPr>
          <w:rFonts w:ascii="Arial" w:hAnsi="Arial" w:cs="Arial"/>
        </w:rPr>
        <w:fldChar w:fldCharType="begin"/>
      </w:r>
      <w:r w:rsidR="00507222">
        <w:rPr>
          <w:rFonts w:ascii="Arial" w:hAnsi="Arial" w:cs="Arial"/>
        </w:rPr>
        <w:instrText xml:space="preserve"> ADDIN PAPERS2_CITATIONS &lt;citation&gt;&lt;uuid&gt;4B42FA2F-1D88-478E-B0E4-9EB139B32E2F&lt;/uuid&gt;&lt;priority&gt;0&lt;/priority&gt;&lt;publications&gt;&lt;publication&gt;&lt;uuid&gt;45290526-7A34-43C9-A186-4EEF41C85B96&lt;/uuid&gt;&lt;volume&gt;60&lt;/volume&gt;&lt;accepted_date&gt;99200809231200000000222000&lt;/accepted_date&gt;&lt;doi&gt;10.1016/j.neuron.2008.09.034&lt;/doi&gt;&lt;startpage&gt;215&lt;/startpage&gt;&lt;revision_date&gt;99200809211200000000222000&lt;/revision_date&gt;&lt;publication_date&gt;99200810231200000000222000&lt;/publication_date&gt;&lt;url&gt;http://linkinghub.elsevier.com/retrieve/pii/S0896627308008362&lt;/url&gt;&lt;type&gt;400&lt;/type&gt;&lt;title&gt;Decision making in recurrent neuronal circuits.&lt;/title&gt;&lt;submission_date&gt;99200805191200000000222000&lt;/submission_date&gt;&lt;number&gt;2&lt;/number&gt;&lt;institution&gt;Department of Neurobiology and Kavli Institute for Neuroscience, Yale University School of Medicine, New Haven, CT 06510, USA. xjwang@yale.edu&lt;/institution&gt;&lt;subtype&gt;400&lt;/subtype&gt;&lt;endpage&gt;234&lt;/endpage&gt;&lt;bundle&gt;&lt;publication&gt;&lt;publisher&gt;Elsevier Inc.&lt;/publisher&gt;&lt;title&gt;Neuron&lt;/title&gt;&lt;type&gt;-100&lt;/type&gt;&lt;subtype&gt;-100&lt;/subtype&gt;&lt;uuid&gt;9D190EC7-A2EB-4592-B4B5-156D3C4EBECC&lt;/uuid&gt;&lt;/publication&gt;&lt;/bundle&gt;&lt;authors&gt;&lt;author&gt;&lt;firstName&gt;Xiao-Jing&lt;/firstName&gt;&lt;lastName&gt;Wang&lt;/lastName&gt;&lt;/author&gt;&lt;/authors&gt;&lt;/publication&gt;&lt;/publications&gt;&lt;cites&gt;&lt;/cites&gt;&lt;/citation&gt;</w:instrText>
      </w:r>
      <w:r w:rsidR="00D03EAD">
        <w:rPr>
          <w:rFonts w:ascii="Arial" w:hAnsi="Arial" w:cs="Arial"/>
        </w:rPr>
        <w:fldChar w:fldCharType="separate"/>
      </w:r>
      <w:r w:rsidR="002B0433">
        <w:rPr>
          <w:rFonts w:ascii="Arial" w:hAnsi="Arial" w:cs="Arial"/>
        </w:rPr>
        <w:t>(Wang, 2008)</w:t>
      </w:r>
      <w:r w:rsidR="00D03EAD">
        <w:rPr>
          <w:rFonts w:ascii="Arial" w:hAnsi="Arial" w:cs="Arial"/>
        </w:rPr>
        <w:fldChar w:fldCharType="end"/>
      </w:r>
      <w:r w:rsidR="00D03EAD">
        <w:rPr>
          <w:rFonts w:ascii="Arial" w:hAnsi="Arial" w:cs="Arial"/>
        </w:rPr>
        <w:t xml:space="preserve">. </w:t>
      </w:r>
    </w:p>
    <w:p w14:paraId="02525595" w14:textId="77777777" w:rsidR="008E10D1" w:rsidRDefault="008E10D1" w:rsidP="004665E4">
      <w:pPr>
        <w:spacing w:line="276" w:lineRule="auto"/>
        <w:jc w:val="both"/>
        <w:rPr>
          <w:rFonts w:ascii="Arial" w:hAnsi="Arial" w:cs="Arial"/>
        </w:rPr>
      </w:pPr>
    </w:p>
    <w:p w14:paraId="52289738" w14:textId="2E99AF15" w:rsidR="009114FC" w:rsidRDefault="00D03EAD" w:rsidP="004665E4">
      <w:pPr>
        <w:spacing w:line="276" w:lineRule="auto"/>
        <w:jc w:val="both"/>
        <w:rPr>
          <w:rFonts w:ascii="Arial" w:hAnsi="Arial" w:cs="Arial"/>
        </w:rPr>
      </w:pPr>
      <w:r>
        <w:rPr>
          <w:rFonts w:ascii="Arial" w:hAnsi="Arial" w:cs="Arial"/>
        </w:rPr>
        <w:t xml:space="preserve">However, these models have several disadvantages. First, they require </w:t>
      </w:r>
      <w:proofErr w:type="gramStart"/>
      <w:r>
        <w:rPr>
          <w:rFonts w:ascii="Arial" w:hAnsi="Arial" w:cs="Arial"/>
        </w:rPr>
        <w:t>a highly</w:t>
      </w:r>
      <w:proofErr w:type="gramEnd"/>
      <w:r>
        <w:rPr>
          <w:rFonts w:ascii="Arial" w:hAnsi="Arial" w:cs="Arial"/>
        </w:rPr>
        <w:t xml:space="preserve"> constrained network connectivity</w:t>
      </w:r>
      <w:r w:rsidR="006B6C65">
        <w:rPr>
          <w:rFonts w:ascii="Arial" w:hAnsi="Arial" w:cs="Arial"/>
        </w:rPr>
        <w:t>, with precise connectivity patterns of each input to each pool of neurons as well as within and across pools</w:t>
      </w:r>
      <w:r w:rsidR="0027758E">
        <w:rPr>
          <w:rFonts w:ascii="Arial" w:hAnsi="Arial" w:cs="Arial"/>
        </w:rPr>
        <w:t xml:space="preserve">. </w:t>
      </w:r>
      <w:r w:rsidR="006B6C65">
        <w:rPr>
          <w:rFonts w:ascii="Arial" w:hAnsi="Arial" w:cs="Arial"/>
        </w:rPr>
        <w:t xml:space="preserve">How </w:t>
      </w:r>
      <w:r w:rsidR="00215FC5">
        <w:rPr>
          <w:rFonts w:ascii="Arial" w:hAnsi="Arial" w:cs="Arial"/>
        </w:rPr>
        <w:t xml:space="preserve">such </w:t>
      </w:r>
      <w:proofErr w:type="gramStart"/>
      <w:r w:rsidR="00215FC5">
        <w:rPr>
          <w:rFonts w:ascii="Arial" w:hAnsi="Arial" w:cs="Arial"/>
        </w:rPr>
        <w:t>a constrained</w:t>
      </w:r>
      <w:proofErr w:type="gramEnd"/>
      <w:r w:rsidR="00215FC5">
        <w:rPr>
          <w:rFonts w:ascii="Arial" w:hAnsi="Arial" w:cs="Arial"/>
        </w:rPr>
        <w:t xml:space="preserve"> network architecture might be learned, </w:t>
      </w:r>
      <w:r w:rsidR="00256D73">
        <w:rPr>
          <w:rFonts w:ascii="Arial" w:hAnsi="Arial" w:cs="Arial"/>
        </w:rPr>
        <w:t xml:space="preserve">however, </w:t>
      </w:r>
      <w:r w:rsidR="00215FC5">
        <w:rPr>
          <w:rFonts w:ascii="Arial" w:hAnsi="Arial" w:cs="Arial"/>
        </w:rPr>
        <w:t xml:space="preserve">especially through relatively sparse rewards in naturalistic environments, remains unknown. </w:t>
      </w:r>
      <w:r w:rsidR="006B6C65">
        <w:rPr>
          <w:rFonts w:ascii="Arial" w:hAnsi="Arial" w:cs="Arial"/>
        </w:rPr>
        <w:t>Second,</w:t>
      </w:r>
      <w:r w:rsidR="00B67BBB">
        <w:rPr>
          <w:rFonts w:ascii="Arial" w:hAnsi="Arial" w:cs="Arial"/>
        </w:rPr>
        <w:t xml:space="preserve"> because of connectivity constraints, winner-take all models are specific</w:t>
      </w:r>
      <w:r w:rsidR="00A40F5A">
        <w:rPr>
          <w:rFonts w:ascii="Arial" w:hAnsi="Arial" w:cs="Arial"/>
        </w:rPr>
        <w:t xml:space="preserve"> to individual tasks. </w:t>
      </w:r>
      <w:r w:rsidR="006B6C65">
        <w:rPr>
          <w:rFonts w:ascii="Arial" w:hAnsi="Arial" w:cs="Arial"/>
        </w:rPr>
        <w:t>A unique winner-take-all circuit would therefore be necessary for each unique task.</w:t>
      </w:r>
      <w:r w:rsidR="00A40F5A">
        <w:rPr>
          <w:rFonts w:ascii="Arial" w:hAnsi="Arial" w:cs="Arial"/>
        </w:rPr>
        <w:t xml:space="preserve"> </w:t>
      </w:r>
      <w:r w:rsidR="00982536">
        <w:rPr>
          <w:rFonts w:ascii="Arial" w:hAnsi="Arial" w:cs="Arial"/>
        </w:rPr>
        <w:t>While</w:t>
      </w:r>
      <w:r w:rsidR="0011638F">
        <w:rPr>
          <w:rFonts w:ascii="Arial" w:hAnsi="Arial" w:cs="Arial"/>
        </w:rPr>
        <w:t xml:space="preserve"> a </w:t>
      </w:r>
      <w:r w:rsidR="0011638F">
        <w:rPr>
          <w:rFonts w:ascii="Arial" w:hAnsi="Arial" w:cs="Arial"/>
        </w:rPr>
        <w:lastRenderedPageBreak/>
        <w:t xml:space="preserve">generalized winner-take-all circuit in which inputs for different tasks are routed to </w:t>
      </w:r>
      <w:del w:id="6" w:author="Alexander Trott" w:date="2016-03-31T12:16:00Z">
        <w:r w:rsidR="0011638F" w:rsidDel="00A443F7">
          <w:rPr>
            <w:rFonts w:ascii="Arial" w:hAnsi="Arial" w:cs="Arial"/>
          </w:rPr>
          <w:delText xml:space="preserve">the </w:delText>
        </w:r>
      </w:del>
      <w:r w:rsidR="0011638F">
        <w:rPr>
          <w:rFonts w:ascii="Arial" w:hAnsi="Arial" w:cs="Arial"/>
        </w:rPr>
        <w:t xml:space="preserve">the same computational circuit might be </w:t>
      </w:r>
      <w:r w:rsidR="00982536">
        <w:rPr>
          <w:rFonts w:ascii="Arial" w:hAnsi="Arial" w:cs="Arial"/>
        </w:rPr>
        <w:t xml:space="preserve">possible, such networks have not been thoroughly explored. </w:t>
      </w:r>
      <w:r w:rsidR="00DC092E">
        <w:rPr>
          <w:rFonts w:ascii="Arial" w:hAnsi="Arial" w:cs="Arial"/>
        </w:rPr>
        <w:t>Third</w:t>
      </w:r>
      <w:r w:rsidR="00047FE2">
        <w:rPr>
          <w:rFonts w:ascii="Arial" w:hAnsi="Arial" w:cs="Arial"/>
        </w:rPr>
        <w:t xml:space="preserve">, </w:t>
      </w:r>
      <w:r w:rsidR="009D4137">
        <w:rPr>
          <w:rFonts w:ascii="Arial" w:hAnsi="Arial" w:cs="Arial"/>
        </w:rPr>
        <w:t xml:space="preserve">these models generalize poorly to decision-making with multiple alternatives. </w:t>
      </w:r>
      <w:r w:rsidR="00CE1E92">
        <w:rPr>
          <w:rFonts w:ascii="Arial" w:hAnsi="Arial" w:cs="Arial"/>
        </w:rPr>
        <w:t xml:space="preserve">While </w:t>
      </w:r>
      <w:r w:rsidR="002C425C">
        <w:rPr>
          <w:rFonts w:ascii="Arial" w:hAnsi="Arial" w:cs="Arial"/>
        </w:rPr>
        <w:t xml:space="preserve">winner-take-all models have been adapted to decisions with three and four alternatives, they do so at the cost of substantially increased complexity </w:t>
      </w:r>
      <w:r w:rsidR="002C425C">
        <w:rPr>
          <w:rFonts w:ascii="Arial" w:hAnsi="Arial" w:cs="Arial"/>
        </w:rPr>
        <w:fldChar w:fldCharType="begin"/>
      </w:r>
      <w:r w:rsidR="00507222">
        <w:rPr>
          <w:rFonts w:ascii="Arial" w:hAnsi="Arial" w:cs="Arial"/>
        </w:rPr>
        <w:instrText xml:space="preserve"> ADDIN PAPERS2_CITATIONS &lt;citation&gt;&lt;uuid&gt;3E7323C6-B115-469C-BD4F-55F809162038&lt;/uuid&gt;&lt;priority&gt;0&lt;/priority&gt;&lt;publications&gt;&lt;publication&gt;&lt;volume&gt;11&lt;/volume&gt;&lt;publication_date&gt;99200805181200000000222000&lt;/publication_date&gt;&lt;number&gt;6&lt;/number&gt;&lt;doi&gt;10.1038/nn.2123&lt;/doi&gt;&lt;startpage&gt;693&lt;/startpage&gt;&lt;title&gt;Decision-making with multiple alternatives&lt;/title&gt;&lt;uuid&gt;175DFF3A-2E1A-4CC0-BCF3-B750AF326FC0&lt;/uuid&gt;&lt;subtype&gt;400&lt;/subtype&gt;&lt;endpage&gt;702&lt;/endpage&gt;&lt;type&gt;400&lt;/type&gt;&lt;url&gt;http://www.nature.com/doifinder/10.1038/nn.2123&lt;/url&gt;&lt;bundle&gt;&lt;publication&gt;&lt;publisher&gt;Nature Publishing Group&lt;/publisher&gt;&lt;title&gt;Nature Neuroscience&lt;/title&gt;&lt;type&gt;-100&lt;/type&gt;&lt;subtype&gt;-100&lt;/subtype&gt;&lt;uuid&gt;74CBEF23-0F6A-42D8-BA54-21DF59C3E7D3&lt;/uuid&gt;&lt;/publication&gt;&lt;/bundle&gt;&lt;authors&gt;&lt;author&gt;&lt;firstName&gt;Anne&lt;/firstName&gt;&lt;middleNames&gt;K&lt;/middleNames&gt;&lt;lastName&gt;Churchland&lt;/lastName&gt;&lt;/author&gt;&lt;author&gt;&lt;firstName&gt;Roozbeh&lt;/firstName&gt;&lt;lastName&gt;Kiani&lt;/lastName&gt;&lt;/author&gt;&lt;author&gt;&lt;firstName&gt;Michael&lt;/firstName&gt;&lt;middleNames&gt;N&lt;/middleNames&gt;&lt;lastName&gt;Shadlen&lt;/lastName&gt;&lt;/author&gt;&lt;/authors&gt;&lt;/publication&gt;&lt;publication&gt;&lt;volume&gt;22&lt;/volume&gt;&lt;publication_date&gt;99201212001200000000220000&lt;/publication_date&gt;&lt;number&gt;6&lt;/number&gt;&lt;doi&gt;10.1016/j.conb.2012.04.009&lt;/doi&gt;&lt;startpage&gt;920&lt;/startpage&gt;&lt;title&gt;New advances in understanding decisions among multiple alternatives&lt;/title&gt;&lt;uuid&gt;030E77C8-6177-4265-9D57-1A6F7E1CBB57&lt;/uuid&gt;&lt;subtype&gt;400&lt;/subtype&gt;&lt;endpage&gt;926&lt;/endpage&gt;&lt;type&gt;400&lt;/type&gt;&lt;url&gt;http://linkinghub.elsevier.com/retrieve/pii/S0959438812000670&lt;/url&gt;&lt;bundle&gt;&lt;publication&gt;&lt;publisher&gt;Elsevier Ltd&lt;/publisher&gt;&lt;title&gt;Current Opinion in Neurobiology&lt;/title&gt;&lt;type&gt;-100&lt;/type&gt;&lt;subtype&gt;-100&lt;/subtype&gt;&lt;uuid&gt;FD3B69AA-4C5D-45CC-BAAA-526B850005DC&lt;/uuid&gt;&lt;/publication&gt;&lt;/bundle&gt;&lt;authors&gt;&lt;author&gt;&lt;firstName&gt;Anne&lt;/firstName&gt;&lt;middleNames&gt;K&lt;/middleNames&gt;&lt;lastName&gt;Churchland&lt;/lastName&gt;&lt;/author&gt;&lt;author&gt;&lt;firstName&gt;Jochen&lt;/firstName&gt;&lt;lastName&gt;Ditterich&lt;/lastName&gt;&lt;/author&gt;&lt;/authors&gt;&lt;/publication&gt;&lt;publication&gt;&lt;uuid&gt;041DA12A-A3C2-4C9D-9CB0-A2D4CF06B87D&lt;/uuid&gt;&lt;volume&gt;28&lt;/volume&gt;&lt;doi&gt;10.1523/JNEUROSCI.5564-07.2008&lt;/doi&gt;&lt;startpage&gt;4435&lt;/startpage&gt;&lt;publication_date&gt;99200804231200000000222000&lt;/publication_date&gt;&lt;url&gt;http://www.jneurosci.org/cgi/doi/10.1523/JNEUROSCI.5564-07.2008&lt;/url&gt;&lt;type&gt;400&lt;/type&gt;&lt;title&gt;Perceptual decisions between multiple directions of visual motion.&lt;/title&gt;&lt;publisher&gt;Society for Neuroscience&lt;/publisher&gt;&lt;institution&gt;Center for Neuroscience, University of California, Davis, Davis, California 95618, USA.&lt;/institution&gt;&lt;number&gt;17&lt;/number&gt;&lt;subtype&gt;400&lt;/subtype&gt;&lt;endpage&gt;4445&lt;/endpage&gt;&lt;bundle&gt;&lt;publication&gt;&lt;title&gt;The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Mamiko&lt;/firstName&gt;&lt;lastName&gt;Niwa&lt;/lastName&gt;&lt;/author&gt;&lt;author&gt;&lt;firstName&gt;Jochen&lt;/firstName&gt;&lt;lastName&gt;Ditterich&lt;/lastName&gt;&lt;/author&gt;&lt;/authors&gt;&lt;/publication&gt;&lt;/publications&gt;&lt;cites&gt;&lt;/cites&gt;&lt;/citation&gt;</w:instrText>
      </w:r>
      <w:r w:rsidR="002C425C">
        <w:rPr>
          <w:rFonts w:ascii="Arial" w:hAnsi="Arial" w:cs="Arial"/>
        </w:rPr>
        <w:fldChar w:fldCharType="separate"/>
      </w:r>
      <w:r w:rsidR="00E971C0">
        <w:rPr>
          <w:rFonts w:ascii="Arial" w:hAnsi="Arial" w:cs="Arial"/>
        </w:rPr>
        <w:t>(Churchland et al., 2008; Niwa and Ditterich, 2008; Churchland and Ditterich, 2012)</w:t>
      </w:r>
      <w:r w:rsidR="002C425C">
        <w:rPr>
          <w:rFonts w:ascii="Arial" w:hAnsi="Arial" w:cs="Arial"/>
        </w:rPr>
        <w:fldChar w:fldCharType="end"/>
      </w:r>
      <w:r w:rsidR="002C425C">
        <w:rPr>
          <w:rFonts w:ascii="Arial" w:hAnsi="Arial" w:cs="Arial"/>
        </w:rPr>
        <w:t>.</w:t>
      </w:r>
      <w:r w:rsidR="00F9583A">
        <w:rPr>
          <w:rFonts w:ascii="Arial" w:hAnsi="Arial" w:cs="Arial"/>
        </w:rPr>
        <w:t xml:space="preserve"> Finally, winner-take-all models predict that neurons involved in the decision-making process will have highly homogeneous activity dynamics, both across neurons and across trials. However, a variety of studies have found heterogeneous and highly variable </w:t>
      </w:r>
      <w:r w:rsidR="008E10D1">
        <w:rPr>
          <w:rFonts w:ascii="Arial" w:hAnsi="Arial" w:cs="Arial"/>
        </w:rPr>
        <w:t xml:space="preserve">neurons that nevertheless represent decision-related information </w:t>
      </w:r>
      <w:r w:rsidR="008E10D1" w:rsidRPr="008E10D1">
        <w:rPr>
          <w:rFonts w:ascii="Arial" w:hAnsi="Arial" w:cs="Arial"/>
        </w:rPr>
        <w:fldChar w:fldCharType="begin"/>
      </w:r>
      <w:r w:rsidR="00507222">
        <w:rPr>
          <w:rFonts w:ascii="Arial" w:hAnsi="Arial" w:cs="Arial"/>
        </w:rPr>
        <w:instrText xml:space="preserve"> ADDIN PAPERS2_CITATIONS &lt;citation&gt;&lt;uuid&gt;78E3B0F0-FFC9-4590-9E09-01B7B67AA122&lt;/uuid&gt;&lt;priority&gt;0&lt;/priority&gt;&lt;publications&gt;&lt;publication&gt;&lt;volume&gt;33&lt;/volume&gt;&lt;publication_date&gt;99201302061200000000222000&lt;/publication_date&gt;&lt;number&gt;6&lt;/number&gt;&lt;doi&gt;10.1523/JNEUROSCI.2984-12.2013&lt;/doi&gt;&lt;startpage&gt;2254&lt;/startpage&gt;&lt;title&gt;Signal Multiplexing and Single-Neuron Computations in Lateral Intraparietal Area During Decision-Making&lt;/title&gt;&lt;uuid&gt;4D568A40-191B-43FE-81C3-915D146C8CB1&lt;/uuid&gt;&lt;subtype&gt;400&lt;/subtype&gt;&lt;endpage&gt;2267&lt;/endpage&gt;&lt;type&gt;400&lt;/type&gt;&lt;url&gt;http://www.jneurosci.org/cgi/doi/10.1523/JNEUROSCI.2984-12.2013&lt;/url&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volume&gt;17&lt;/volume&gt;&lt;publication_date&gt;99201408311200000000222000&lt;/publication_date&gt;&lt;number&gt;10&lt;/number&gt;&lt;doi&gt;10.1038/nn.3800&lt;/doi&gt;&lt;startpage&gt;1395&lt;/startpage&gt;&lt;title&gt;Encoding and decoding in parietal cortex during sensorimotor decision-making&lt;/title&gt;&lt;uuid&gt;93E9954E-2772-449C-9315-8AB42DE5CEC7&lt;/uuid&gt;&lt;subtype&gt;400&lt;/subtype&gt;&lt;endpage&gt;1403&lt;/endpage&gt;&lt;type&gt;400&lt;/type&gt;&lt;url&gt;http://www.nature.com/doifinder/10.1038/nn.3800&lt;/url&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volume&gt;30&lt;/volume&gt;&lt;publication_date&gt;99201001201200000000222000&lt;/publication_date&gt;&lt;number&gt;3&lt;/number&gt;&lt;doi&gt;10.1523/JNEUROSCI.2062-09.2010&lt;/doi&gt;&lt;startpage&gt;916&lt;/startpage&gt;&lt;title&gt;Heterogenous Population Coding of a Short-Term Memory and Decision Task&lt;/title&gt;&lt;uuid&gt;1836F0EF-341A-4AC0-B501-0F6D950F0743&lt;/uuid&gt;&lt;subtype&gt;400&lt;/subtype&gt;&lt;endpage&gt;929&lt;/endpage&gt;&lt;type&gt;400&lt;/type&gt;&lt;url&gt;http://www.jneurosci.org/cgi/doi/10.1523/JNEUROSCI.2062-09.2010&lt;/url&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497&lt;/volume&gt;&lt;publication_date&gt;99201305191200000000222000&lt;/publication_date&gt;&lt;number&gt;7451&lt;/number&gt;&lt;doi&gt;10.1038/nature12160&lt;/doi&gt;&lt;startpage&gt;585&lt;/startpage&gt;&lt;title&gt;The importance of mixed selectivity in complex cognitive tasks&lt;/title&gt;&lt;uuid&gt;F4D9CC38-E0FE-4289-8DC4-5313E8E0F019&lt;/uuid&gt;&lt;subtype&gt;400&lt;/subtype&gt;&lt;endpage&gt;590&lt;/endpage&gt;&lt;type&gt;400&lt;/type&gt;&lt;url&gt;http://www.nature.com/doifinder/10.1038/nature12160&lt;/url&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8E10D1" w:rsidRPr="008E10D1">
        <w:rPr>
          <w:rFonts w:ascii="Arial" w:hAnsi="Arial" w:cs="Arial"/>
        </w:rPr>
        <w:fldChar w:fldCharType="separate"/>
      </w:r>
      <w:r w:rsidR="00E971C0">
        <w:rPr>
          <w:rFonts w:ascii="Arial" w:hAnsi="Arial" w:cs="Arial"/>
        </w:rPr>
        <w:t>(Jun et al., 2010; Mante et al., 2013; Meister et al., 2013; Rigotti et al., 2013; Park et al., 2014; Raposo et al., 2014)</w:t>
      </w:r>
      <w:r w:rsidR="008E10D1" w:rsidRPr="008E10D1">
        <w:rPr>
          <w:rFonts w:ascii="Arial" w:hAnsi="Arial" w:cs="Arial"/>
        </w:rPr>
        <w:fldChar w:fldCharType="end"/>
      </w:r>
      <w:r w:rsidR="008E10D1">
        <w:rPr>
          <w:rFonts w:ascii="Arial" w:hAnsi="Arial" w:cs="Arial"/>
        </w:rPr>
        <w:t xml:space="preserve">. </w:t>
      </w:r>
    </w:p>
    <w:p w14:paraId="07D8D702" w14:textId="55142BA6" w:rsidR="00AC6FD5" w:rsidRDefault="00AC6FD5" w:rsidP="004665E4">
      <w:pPr>
        <w:spacing w:line="276" w:lineRule="auto"/>
        <w:jc w:val="both"/>
        <w:rPr>
          <w:rFonts w:ascii="Arial" w:hAnsi="Arial" w:cs="Arial"/>
        </w:rPr>
      </w:pPr>
    </w:p>
    <w:p w14:paraId="06986241" w14:textId="4BAF70D0" w:rsidR="00AC6FD5" w:rsidRDefault="00533A43" w:rsidP="004665E4">
      <w:pPr>
        <w:spacing w:line="276" w:lineRule="auto"/>
        <w:jc w:val="both"/>
        <w:rPr>
          <w:rFonts w:ascii="Arial" w:hAnsi="Arial" w:cs="Arial"/>
        </w:rPr>
      </w:pPr>
      <w:r>
        <w:rPr>
          <w:rFonts w:ascii="Arial" w:hAnsi="Arial" w:cs="Arial"/>
          <w:u w:val="single"/>
        </w:rPr>
        <w:t>Reservoir computing</w:t>
      </w:r>
    </w:p>
    <w:p w14:paraId="2487AA9D" w14:textId="77777777" w:rsidR="00533A43" w:rsidRDefault="00533A43" w:rsidP="004665E4">
      <w:pPr>
        <w:spacing w:line="276" w:lineRule="auto"/>
        <w:jc w:val="both"/>
        <w:rPr>
          <w:rFonts w:ascii="Arial" w:hAnsi="Arial" w:cs="Arial"/>
        </w:rPr>
      </w:pPr>
    </w:p>
    <w:p w14:paraId="3CFE52A2" w14:textId="3BA5F6C2" w:rsidR="003231DA" w:rsidRDefault="00E27927" w:rsidP="004665E4">
      <w:pPr>
        <w:spacing w:line="276" w:lineRule="auto"/>
        <w:jc w:val="both"/>
        <w:rPr>
          <w:rFonts w:ascii="Arial" w:hAnsi="Arial" w:cs="Arial"/>
        </w:rPr>
      </w:pPr>
      <w:proofErr w:type="gramStart"/>
      <w:r>
        <w:rPr>
          <w:rFonts w:ascii="Arial" w:hAnsi="Arial" w:cs="Arial"/>
        </w:rPr>
        <w:t>The computations necessary for short-term memory and decision-making may also be performed by networks exemplified by chaotic and complicated dynamics</w:t>
      </w:r>
      <w:proofErr w:type="gramEnd"/>
      <w:r>
        <w:rPr>
          <w:rFonts w:ascii="Arial" w:hAnsi="Arial" w:cs="Arial"/>
        </w:rPr>
        <w:t xml:space="preserve">. </w:t>
      </w:r>
      <w:r w:rsidR="00B2700D">
        <w:rPr>
          <w:rFonts w:ascii="Arial" w:hAnsi="Arial" w:cs="Arial"/>
        </w:rPr>
        <w:t>In reservoir networks (also termed liquid state machines or echo-state networks), the network activity is determined as a function of both incoming sensory inputs and the ongoing activity of the network</w:t>
      </w:r>
      <w:r w:rsidR="009B20AE">
        <w:rPr>
          <w:rFonts w:ascii="Arial" w:hAnsi="Arial" w:cs="Arial"/>
        </w:rPr>
        <w:t xml:space="preserve"> </w:t>
      </w:r>
      <w:r w:rsidR="009B20AE" w:rsidRPr="009B20AE">
        <w:rPr>
          <w:rFonts w:ascii="Arial" w:hAnsi="Arial" w:cs="Arial"/>
        </w:rPr>
        <w:fldChar w:fldCharType="begin"/>
      </w:r>
      <w:r w:rsidR="00507222">
        <w:rPr>
          <w:rFonts w:ascii="Arial" w:hAnsi="Arial" w:cs="Arial"/>
        </w:rPr>
        <w:instrText xml:space="preserve"> ADDIN PAPERS2_CITATIONS &lt;citation&gt;&lt;uuid&gt;C284B522-D0DE-4096-97C6-17AF4B05D6FC&lt;/uuid&gt;&lt;priority&gt;0&lt;/priority&gt;&lt;publications&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volume&gt;14&lt;/volume&gt;&lt;publication_date&gt;99200211001200000000220000&lt;/publication_date&gt;&lt;number&gt;11&lt;/number&gt;&lt;doi&gt;10.1162/089976602760407955&lt;/doi&gt;&lt;startpage&gt;2531&lt;/startpage&gt;&lt;title&gt;Real-Time Computing Without Stable States: A New Framework for Neural Computation Based on Perturbations&lt;/title&gt;&lt;uuid&gt;8E52E04D-EF98-4C41-B197-BB02177C1102&lt;/uuid&gt;&lt;subtype&gt;400&lt;/subtype&gt;&lt;endpage&gt;2560&lt;/endpage&gt;&lt;type&gt;400&lt;/type&gt;&lt;url&gt;http://www.mitpressjournals.org/doi/abs/10.1162/089976602760407955&lt;/url&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volume&gt;10&lt;/volume&gt;&lt;publication_date&gt;99200901151200000000222000&lt;/publication_date&gt;&lt;number&gt;2&lt;/number&gt;&lt;doi&gt;10.1038/nrn2558&lt;/doi&gt;&lt;startpage&gt;113&lt;/startpage&gt;&lt;title&gt;State-dependent computations: spatiotemporal processing in cortical networks&lt;/title&gt;&lt;uuid&gt;63F094F4-351D-4841-9D40-7C5B8050CBE5&lt;/uuid&gt;&lt;subtype&gt;400&lt;/subtype&gt;&lt;endpage&gt;125&lt;/endpage&gt;&lt;type&gt;400&lt;/type&gt;&lt;url&gt;http://www.nature.com/doifinder/10.1038/nrn2558&lt;/url&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volume&gt;267&lt;/volume&gt;&lt;publication_date&gt;99199502171200000000222000&lt;/publication_date&gt;&lt;number&gt;5200&lt;/number&gt;&lt;doi&gt;10.1126/science.7863330&lt;/doi&gt;&lt;startpage&gt;1028&lt;/startpage&gt;&lt;title&gt;Temporal information transformed into a spatial code by a neural network with realistic properties&lt;/title&gt;&lt;uuid&gt;18EF2EDF-E305-4BD2-BE62-6AD4A751FCF9&lt;/uuid&gt;&lt;subtype&gt;400&lt;/subtype&gt;&lt;endpage&gt;1030&lt;/endpage&gt;&lt;type&gt;400&lt;/type&gt;&lt;url&gt;http://www.sciencemag.org/cgi/doi/10.1126/science.7863330&lt;/url&gt;&lt;bundle&gt;&lt;publication&gt;&lt;title&gt;Science&lt;/title&gt;&lt;type&gt;-100&lt;/type&gt;&lt;subtype&gt;-100&lt;/subtype&gt;&lt;uuid&gt;30D05AD2-FC4F-4768-A638-A6766197F85A&lt;/uuid&gt;&lt;/publication&gt;&lt;/bundle&gt;&lt;authors&gt;&lt;author&gt;&lt;firstName&gt;D&lt;/firstName&gt;&lt;lastName&gt;Buonomano&lt;/lastName&gt;&lt;/author&gt;&lt;author&gt;&lt;firstName&gt;M&lt;/firstName&gt;&lt;lastName&gt;Merzenich&lt;/lastName&gt;&lt;/author&gt;&lt;/authors&gt;&lt;/publication&gt;&lt;publication&gt;&lt;volume&gt;20&lt;/volume&gt;&lt;publication_date&gt;99200704001200000000220000&lt;/publication_date&gt;&lt;number&gt;3&lt;/number&gt;&lt;doi&gt;10.1016/j.neunet.2007.04.003&lt;/doi&gt;&lt;startpage&gt;391&lt;/startpage&gt;&lt;title&gt;An experimental unification of reservoir computing methods&lt;/title&gt;&lt;uuid&gt;B56264EA-2530-4239-9764-C9BC9CCFC31C&lt;/uuid&gt;&lt;subtype&gt;400&lt;/subtype&gt;&lt;endpage&gt;403&lt;/endpage&gt;&lt;type&gt;400&lt;/type&gt;&lt;url&gt;http://linkinghub.elsevier.com/retrieve/pii/S089360800700038X&lt;/url&gt;&lt;bundle&gt;&lt;publication&gt;&lt;title&gt;Neural Networks&lt;/title&gt;&lt;type&gt;-100&lt;/type&gt;&lt;subtype&gt;-100&lt;/subtype&gt;&lt;uuid&gt;14E7AE74-B3B1-4FE6-88A4-355C33DE59C9&lt;/uuid&gt;&lt;/publication&gt;&lt;/bundle&gt;&lt;authors&gt;&lt;author&gt;&lt;firstName&gt;D&lt;/firstName&gt;&lt;lastName&gt;Verstraeten&lt;/lastName&gt;&lt;/author&gt;&lt;author&gt;&lt;firstName&gt;B&lt;/firstName&gt;&lt;lastName&gt;Schrauwen&lt;/lastName&gt;&lt;/author&gt;&lt;author&gt;&lt;firstName&gt;M&lt;/firstName&gt;&lt;lastName&gt;D’Haene&lt;/lastName&gt;&lt;/author&gt;&lt;author&gt;&lt;firstName&gt;D&lt;/firstName&gt;&lt;lastName&gt;Stroobandt&lt;/lastName&gt;&lt;/author&gt;&lt;/authors&gt;&lt;/publication&gt;&lt;/publications&gt;&lt;cites&gt;&lt;/cites&gt;&lt;/citation&gt;</w:instrText>
      </w:r>
      <w:r w:rsidR="009B20AE" w:rsidRPr="009B20AE">
        <w:rPr>
          <w:rFonts w:ascii="Arial" w:hAnsi="Arial" w:cs="Arial"/>
        </w:rPr>
        <w:fldChar w:fldCharType="separate"/>
      </w:r>
      <w:r w:rsidR="00E971C0">
        <w:rPr>
          <w:rFonts w:ascii="Arial" w:hAnsi="Arial" w:cs="Arial"/>
        </w:rPr>
        <w:t>(Buonomano and Merzenich, 1995; Maass et al., 2002; Jaeger and Haas, 2004; Verstraeten et al., 2007; Buonomano and Maass, 2009)</w:t>
      </w:r>
      <w:r w:rsidR="009B20AE" w:rsidRPr="009B20AE">
        <w:rPr>
          <w:rFonts w:ascii="Arial" w:hAnsi="Arial" w:cs="Arial"/>
        </w:rPr>
        <w:fldChar w:fldCharType="end"/>
      </w:r>
      <w:r w:rsidR="00B2700D">
        <w:rPr>
          <w:rFonts w:ascii="Arial" w:hAnsi="Arial" w:cs="Arial"/>
        </w:rPr>
        <w:t xml:space="preserve">. </w:t>
      </w:r>
      <w:r w:rsidR="00963C64">
        <w:rPr>
          <w:rFonts w:ascii="Arial" w:hAnsi="Arial" w:cs="Arial"/>
        </w:rPr>
        <w:t>As a result, the effect of the same input on the network activity may be different depending on the network activity present immediately prior to the input’s presentation.</w:t>
      </w:r>
    </w:p>
    <w:p w14:paraId="4BD09A2D" w14:textId="77777777" w:rsidR="003231DA" w:rsidRDefault="003231DA" w:rsidP="004665E4">
      <w:pPr>
        <w:spacing w:line="276" w:lineRule="auto"/>
        <w:jc w:val="both"/>
        <w:rPr>
          <w:rFonts w:ascii="Arial" w:hAnsi="Arial" w:cs="Arial"/>
        </w:rPr>
      </w:pPr>
    </w:p>
    <w:p w14:paraId="03A914B7" w14:textId="2FC3C6D0" w:rsidR="00533A43" w:rsidRDefault="00810D03" w:rsidP="004665E4">
      <w:pPr>
        <w:spacing w:line="276" w:lineRule="auto"/>
        <w:jc w:val="both"/>
        <w:rPr>
          <w:rFonts w:ascii="Arial" w:hAnsi="Arial" w:cs="Arial"/>
        </w:rPr>
      </w:pPr>
      <w:r>
        <w:rPr>
          <w:rFonts w:ascii="Arial" w:hAnsi="Arial" w:cs="Arial"/>
        </w:rPr>
        <w:t xml:space="preserve">One intuitive way to conceptualize such networks is to imagine the surface of a pond. If a </w:t>
      </w:r>
      <w:r w:rsidR="00784A59">
        <w:rPr>
          <w:rFonts w:ascii="Arial" w:hAnsi="Arial" w:cs="Arial"/>
        </w:rPr>
        <w:t xml:space="preserve">black pebble is dropped from a given height, a specific set of ripples will emerge on the surface of the pond. If the pond is allowed to return to equilibrium and the same pebble is dropped from the same location, the same set of ripples will occur. If, however, a red pebble is dropped one second before the black pebble, the ripples occurring as a result of the red pebble will interact in some complicated fashion with the ripples created by the black pebble, generating a unique pattern of ripples. Importantly, this pattern depends on a large variety of factors, including the features of the pebbles themselves, the locations from which they were dropped, and the time interval between them. </w:t>
      </w:r>
      <w:r w:rsidR="004C461C">
        <w:rPr>
          <w:rFonts w:ascii="Arial" w:hAnsi="Arial" w:cs="Arial"/>
        </w:rPr>
        <w:t xml:space="preserve">All of this information </w:t>
      </w:r>
      <w:r w:rsidR="00D12E84">
        <w:rPr>
          <w:rFonts w:ascii="Arial" w:hAnsi="Arial" w:cs="Arial"/>
        </w:rPr>
        <w:t>might</w:t>
      </w:r>
      <w:r w:rsidR="004C461C">
        <w:rPr>
          <w:rFonts w:ascii="Arial" w:hAnsi="Arial" w:cs="Arial"/>
        </w:rPr>
        <w:t xml:space="preserve"> be represented</w:t>
      </w:r>
      <w:r w:rsidR="00D12E84">
        <w:rPr>
          <w:rFonts w:ascii="Arial" w:hAnsi="Arial" w:cs="Arial"/>
        </w:rPr>
        <w:t xml:space="preserve"> simultaneously</w:t>
      </w:r>
      <w:r w:rsidR="004C461C">
        <w:rPr>
          <w:rFonts w:ascii="Arial" w:hAnsi="Arial" w:cs="Arial"/>
        </w:rPr>
        <w:t xml:space="preserve"> in the pattern of ripples generated. </w:t>
      </w:r>
      <w:r w:rsidR="00226CFD">
        <w:rPr>
          <w:rFonts w:ascii="Arial" w:hAnsi="Arial" w:cs="Arial"/>
        </w:rPr>
        <w:t xml:space="preserve">In the context of a neural circuit, the surface of the pond would represent the neural circuit itself, the pebbles inputs to the network, and the ripples the precise pattern of activity present in the network at a given time. </w:t>
      </w:r>
    </w:p>
    <w:p w14:paraId="4410C3A0" w14:textId="77777777" w:rsidR="005F4E8A" w:rsidRDefault="005F4E8A" w:rsidP="004665E4">
      <w:pPr>
        <w:spacing w:line="276" w:lineRule="auto"/>
        <w:jc w:val="both"/>
        <w:rPr>
          <w:rFonts w:ascii="Arial" w:hAnsi="Arial" w:cs="Arial"/>
        </w:rPr>
      </w:pPr>
    </w:p>
    <w:p w14:paraId="522DAC16" w14:textId="556D7EC2" w:rsidR="005F4E8A" w:rsidRDefault="0063013D" w:rsidP="004665E4">
      <w:pPr>
        <w:spacing w:line="276" w:lineRule="auto"/>
        <w:jc w:val="both"/>
        <w:rPr>
          <w:rFonts w:ascii="Arial" w:hAnsi="Arial" w:cs="Arial"/>
        </w:rPr>
      </w:pPr>
      <w:r>
        <w:rPr>
          <w:rFonts w:ascii="Arial" w:hAnsi="Arial" w:cs="Arial"/>
        </w:rPr>
        <w:t>Reservoir networks therefore contain a ‘reservoir’ in which information about inputs (e.g., sensory stimuli) ‘echoes’ for some period of time</w:t>
      </w:r>
      <w:r w:rsidR="008A34E4">
        <w:rPr>
          <w:rFonts w:ascii="Arial" w:hAnsi="Arial" w:cs="Arial"/>
        </w:rPr>
        <w:t xml:space="preserve"> as it gradually decays</w:t>
      </w:r>
      <w:r>
        <w:rPr>
          <w:rFonts w:ascii="Arial" w:hAnsi="Arial" w:cs="Arial"/>
        </w:rPr>
        <w:t xml:space="preserve">. </w:t>
      </w:r>
      <w:r w:rsidR="006F72AB">
        <w:rPr>
          <w:rFonts w:ascii="Arial" w:hAnsi="Arial" w:cs="Arial"/>
        </w:rPr>
        <w:t>T</w:t>
      </w:r>
      <w:r w:rsidR="00797E36">
        <w:rPr>
          <w:rFonts w:ascii="Arial" w:hAnsi="Arial" w:cs="Arial"/>
        </w:rPr>
        <w:t xml:space="preserve">hese </w:t>
      </w:r>
      <w:r w:rsidR="00797E36">
        <w:rPr>
          <w:rFonts w:ascii="Arial" w:hAnsi="Arial" w:cs="Arial"/>
        </w:rPr>
        <w:lastRenderedPageBreak/>
        <w:t xml:space="preserve">models do not require that the various activity patterns which represent an input look similar to one another; in contrast, these activity patterns may be highly different, with the differences caused by the representation of information related to other inputs or by differences </w:t>
      </w:r>
      <w:ins w:id="7" w:author="Alexander Trott" w:date="2016-03-31T12:21:00Z">
        <w:r w:rsidR="00A443F7">
          <w:rPr>
            <w:rFonts w:ascii="Arial" w:hAnsi="Arial" w:cs="Arial"/>
          </w:rPr>
          <w:t xml:space="preserve">in </w:t>
        </w:r>
      </w:ins>
      <w:r w:rsidR="00797E36">
        <w:rPr>
          <w:rFonts w:ascii="Arial" w:hAnsi="Arial" w:cs="Arial"/>
        </w:rPr>
        <w:t xml:space="preserve">time. </w:t>
      </w:r>
      <w:r w:rsidR="006F72AB">
        <w:rPr>
          <w:rFonts w:ascii="Arial" w:hAnsi="Arial" w:cs="Arial"/>
        </w:rPr>
        <w:t xml:space="preserve">Information about a given input would therefore not be represented explicitly by the activity of individual neurons (e.g., high activity means input A, while low activity means input B). Instead, information would be represented implicitly by the pattern of activity in the </w:t>
      </w:r>
      <w:r w:rsidR="00592B01">
        <w:rPr>
          <w:rFonts w:ascii="Arial" w:hAnsi="Arial" w:cs="Arial"/>
        </w:rPr>
        <w:t>high-dimensional activity space. This information could be read out by downstream networks which project the high-dimensional activity onto a single dimension which best separates specific inputs</w:t>
      </w:r>
      <w:r w:rsidR="00A43F1C">
        <w:rPr>
          <w:rFonts w:ascii="Arial" w:hAnsi="Arial" w:cs="Arial"/>
        </w:rPr>
        <w:t xml:space="preserve"> </w:t>
      </w:r>
      <w:r w:rsidR="00A43F1C">
        <w:rPr>
          <w:rFonts w:ascii="Arial" w:hAnsi="Arial" w:cs="Arial"/>
        </w:rPr>
        <w:fldChar w:fldCharType="begin"/>
      </w:r>
      <w:r w:rsidR="00507222">
        <w:rPr>
          <w:rFonts w:ascii="Arial" w:hAnsi="Arial" w:cs="Arial"/>
        </w:rPr>
        <w:instrText xml:space="preserve"> ADDIN PAPERS2_CITATIONS &lt;citation&gt;&lt;uuid&gt;DB8A1F0A-259E-43E4-BFBA-304AE85D6146&lt;/uuid&gt;&lt;priority&gt;0&lt;/priority&gt;&lt;publications&gt;&lt;publication&gt;&lt;volume&gt;24&lt;/volume&gt;&lt;publication_date&gt;99201402111200000000222000&lt;/publication_date&gt;&lt;number&gt;3&lt;/number&gt;&lt;doi&gt;10.1093/cercor/bhs348&lt;/doi&gt;&lt;startpage&gt;677&lt;/startpage&gt;&lt;title&gt;Emergence of Complex Computational Structures From Chaotic Neural Networks Through Reward-Modulated Hebbian Learning&lt;/title&gt;&lt;uuid&gt;CAD28DC5-52A2-4A5B-98F0-E58EFE56883A&lt;/uuid&gt;&lt;subtype&gt;400&lt;/subtype&gt;&lt;endpage&gt;690&lt;/endpage&gt;&lt;type&gt;400&lt;/type&gt;&lt;url&gt;http://www.cercor.oxfordjournals.org/cgi/doi/10.1093/cercor/bhs348&lt;/url&gt;&lt;bundle&gt;&lt;publication&gt;&lt;title&gt;Cerebral Cortex&lt;/title&gt;&lt;type&gt;-100&lt;/type&gt;&lt;subtype&gt;-100&lt;/subtype&gt;&lt;uuid&gt;8362C253-7503-4DDD-987A-25CC1987C49D&lt;/uuid&gt;&lt;/publication&gt;&lt;/bundle&gt;&lt;authors&gt;&lt;author&gt;&lt;firstName&gt;G&lt;/firstName&gt;&lt;middleNames&gt;M&lt;/middleNames&gt;&lt;lastName&gt;Hoerzer&lt;/lastName&gt;&lt;/author&gt;&lt;author&gt;&lt;firstName&gt;R&lt;/firstName&gt;&lt;lastName&gt;Legenstein&lt;/lastName&gt;&lt;/author&gt;&lt;author&gt;&lt;firstName&gt;W&lt;/firstName&gt;&lt;lastName&gt;Maass&lt;/lastName&gt;&lt;/author&gt;&lt;/authors&gt;&lt;/publication&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volume&gt;63&lt;/volume&gt;&lt;publication_date&gt;99200908001200000000220000&lt;/publication_date&gt;&lt;number&gt;4&lt;/number&gt;&lt;doi&gt;10.1016/j.neuron.2009.07.018&lt;/doi&gt;&lt;startpage&gt;544&lt;/startpage&gt;&lt;title&gt;Generating Coherent Patterns of Activity from Chaotic Neural Networks&lt;/title&gt;&lt;uuid&gt;E996FA4A-1716-49D1-A267-1F00A821D374&lt;/uuid&gt;&lt;subtype&gt;400&lt;/subtype&gt;&lt;endpage&gt;557&lt;/endpage&gt;&lt;type&gt;400&lt;/type&gt;&lt;url&gt;http://linkinghub.elsevier.com/retrieve/pii/S0896627309005479&lt;/url&gt;&lt;bundle&gt;&lt;publication&gt;&lt;publisher&gt;Elsevier Inc.&lt;/publisher&gt;&lt;title&gt;Neuron&lt;/title&gt;&lt;type&gt;-100&lt;/type&gt;&lt;subtype&gt;-100&lt;/subtype&gt;&lt;uuid&gt;9D190EC7-A2EB-4592-B4B5-156D3C4EBECC&lt;/uuid&gt;&lt;/publication&gt;&lt;/bundle&gt;&lt;authors&gt;&lt;author&gt;&lt;firstName&gt;David&lt;/firstName&gt;&lt;lastName&gt;Sussillo&lt;/lastName&gt;&lt;/author&gt;&lt;author&gt;&lt;firstName&gt;L&lt;/firstName&gt;&lt;middleNames&gt;F&lt;/middleNames&gt;&lt;lastName&gt;Abbott&lt;/lastName&gt;&lt;/author&gt;&lt;/authors&gt;&lt;/publication&gt;&lt;publication&gt;&lt;volume&gt;10&lt;/volume&gt;&lt;publication_date&gt;99200901151200000000222000&lt;/publication_date&gt;&lt;number&gt;2&lt;/number&gt;&lt;doi&gt;10.1038/nrn2558&lt;/doi&gt;&lt;startpage&gt;113&lt;/startpage&gt;&lt;title&gt;State-dependent computations: spatiotemporal processing in cortical networks&lt;/title&gt;&lt;uuid&gt;63F094F4-351D-4841-9D40-7C5B8050CBE5&lt;/uuid&gt;&lt;subtype&gt;400&lt;/subtype&gt;&lt;endpage&gt;125&lt;/endpage&gt;&lt;type&gt;400&lt;/type&gt;&lt;url&gt;http://www.nature.com/doifinder/10.1038/nrn2558&lt;/url&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volume&gt;14&lt;/volume&gt;&lt;publication_date&gt;99200211001200000000220000&lt;/publication_date&gt;&lt;number&gt;11&lt;/number&gt;&lt;doi&gt;10.1162/089976602760407955&lt;/doi&gt;&lt;startpage&gt;2531&lt;/startpage&gt;&lt;title&gt;Real-Time Computing Without Stable States: A New Framework for Neural Computation Based on Perturbations&lt;/title&gt;&lt;uuid&gt;8E52E04D-EF98-4C41-B197-BB02177C1102&lt;/uuid&gt;&lt;subtype&gt;400&lt;/subtype&gt;&lt;endpage&gt;2560&lt;/endpage&gt;&lt;type&gt;400&lt;/type&gt;&lt;url&gt;http://www.mitpressjournals.org/doi/abs/10.1162/089976602760407955&lt;/url&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volume&gt;18&lt;/volume&gt;&lt;publication_date&gt;99200512001200000000220000&lt;/publication_date&gt;&lt;number&gt;10&lt;/number&gt;&lt;doi&gt;10.1016/j.neunet.2005.05.004&lt;/doi&gt;&lt;startpage&gt;1301&lt;/startpage&gt;&lt;title&gt;Dynamics of information and emergent computation in generic neural microcircuit models&lt;/title&gt;&lt;uuid&gt;C1B672C0-C82E-4CC3-8A89-DACCE20C426E&lt;/uuid&gt;&lt;subtype&gt;400&lt;/subtype&gt;&lt;endpage&gt;1308&lt;/endpage&gt;&lt;type&gt;400&lt;/type&gt;&lt;url&gt;http://linkinghub.elsevier.com/retrieve/pii/S0893608005001024&lt;/url&gt;&lt;bundle&gt;&lt;publication&gt;&lt;title&gt;Neural Networks&lt;/title&gt;&lt;type&gt;-100&lt;/type&gt;&lt;subtype&gt;-100&lt;/subtype&gt;&lt;uuid&gt;14E7AE74-B3B1-4FE6-88A4-355C33DE59C9&lt;/uuid&gt;&lt;/publication&gt;&lt;/bundle&gt;&lt;authors&gt;&lt;author&gt;&lt;firstName&gt;Thomas&lt;/firstName&gt;&lt;lastName&gt;Natschläger&lt;/lastName&gt;&lt;/author&gt;&lt;author&gt;&lt;firstName&gt;Wolfgang&lt;/firstName&gt;&lt;lastName&gt;Maass&lt;/lastName&gt;&lt;/author&gt;&lt;/authors&gt;&lt;/publication&gt;&lt;/publications&gt;&lt;cites&gt;&lt;/cites&gt;&lt;/citation&gt;</w:instrText>
      </w:r>
      <w:r w:rsidR="00A43F1C">
        <w:rPr>
          <w:rFonts w:ascii="Arial" w:hAnsi="Arial" w:cs="Arial"/>
        </w:rPr>
        <w:fldChar w:fldCharType="separate"/>
      </w:r>
      <w:r w:rsidR="00E971C0">
        <w:rPr>
          <w:rFonts w:ascii="Arial" w:hAnsi="Arial" w:cs="Arial"/>
        </w:rPr>
        <w:t>(Maass et al., 2002; Jaeger and Haas, 2004; Natschläger and Maass, 2005; Buonomano and Maass, 2009; Sussillo and Abbott, 2009; Hoerzer et al., 2014)</w:t>
      </w:r>
      <w:r w:rsidR="00A43F1C">
        <w:rPr>
          <w:rFonts w:ascii="Arial" w:hAnsi="Arial" w:cs="Arial"/>
        </w:rPr>
        <w:fldChar w:fldCharType="end"/>
      </w:r>
      <w:r w:rsidR="00592B01">
        <w:rPr>
          <w:rFonts w:ascii="Arial" w:hAnsi="Arial" w:cs="Arial"/>
        </w:rPr>
        <w:t>.</w:t>
      </w:r>
      <w:r w:rsidR="00CE4951">
        <w:rPr>
          <w:rFonts w:ascii="Arial" w:hAnsi="Arial" w:cs="Arial"/>
        </w:rPr>
        <w:t xml:space="preserve"> </w:t>
      </w:r>
      <w:ins w:id="8" w:author="Alexander Trott" w:date="2016-03-31T12:23:00Z">
        <w:r w:rsidR="00A443F7">
          <w:rPr>
            <w:rFonts w:ascii="Arial" w:hAnsi="Arial" w:cs="Arial"/>
          </w:rPr>
          <w:t xml:space="preserve">A subtle but important point is that this projection may be arbitrarily non-linear, </w:t>
        </w:r>
      </w:ins>
      <w:ins w:id="9" w:author="Alexander Trott" w:date="2016-03-31T12:26:00Z">
        <w:r w:rsidR="003A2D80">
          <w:rPr>
            <w:rFonts w:ascii="Arial" w:hAnsi="Arial" w:cs="Arial"/>
          </w:rPr>
          <w:t xml:space="preserve">which allows similar inputs to be represented with dissimilar activity patterns. </w:t>
        </w:r>
      </w:ins>
      <w:r w:rsidR="005E7A54">
        <w:rPr>
          <w:rFonts w:ascii="Arial" w:hAnsi="Arial" w:cs="Arial"/>
        </w:rPr>
        <w:t xml:space="preserve">Reservoir networks could therefore represent multiple streams of information simultaneously. </w:t>
      </w:r>
      <w:r w:rsidR="00623008">
        <w:rPr>
          <w:rFonts w:ascii="Arial" w:hAnsi="Arial" w:cs="Arial"/>
        </w:rPr>
        <w:t xml:space="preserve">Additionally, such networks have been shown to be capable of producing transient, sequential dynamics </w:t>
      </w:r>
      <w:r w:rsidR="005E7A54">
        <w:rPr>
          <w:rFonts w:ascii="Arial" w:hAnsi="Arial" w:cs="Arial"/>
        </w:rPr>
        <w:t xml:space="preserve">as have been observed previously </w:t>
      </w:r>
      <w:r w:rsidR="00623008">
        <w:rPr>
          <w:rFonts w:ascii="Arial" w:hAnsi="Arial" w:cs="Arial"/>
        </w:rPr>
        <w:fldChar w:fldCharType="begin"/>
      </w:r>
      <w:r w:rsidR="00507222">
        <w:rPr>
          <w:rFonts w:ascii="Arial" w:hAnsi="Arial" w:cs="Arial"/>
        </w:rPr>
        <w:instrText xml:space="preserve"> ADDIN PAPERS2_CITATIONS &lt;citation&gt;&lt;uuid&gt;2EC6C4D0-59E8-4E81-BEED-71B4472826B9&lt;/uuid&gt;&lt;priority&gt;0&lt;/priority&gt;&lt;publications&gt;&lt;publication&gt;&lt;publication_date&gt;99201603081200000000222000&lt;/publication_date&gt;&lt;doi&gt;10.1016/j.neuron.2016.02.009&lt;/doi&gt;&lt;institution&gt;Joseph Henry Laboratories of Physics and Lewis-Sigler Institute for Integrative Genomics, Princeton University, Princeton, NJ 08544, USA. Electronic address: krajan@princeton.edu.&lt;/institution&gt;&lt;accepted_date&gt;99201602021200000000222000&lt;/accepted_date&gt;&lt;title&gt;Recurrent Network Models of Sequence Generation and Memory.&lt;/title&gt;&lt;revision_date&gt;99201512031200000000222000&lt;/revision_date&gt;&lt;subtype&gt;400&lt;/subtype&gt;&lt;uuid&gt;DEC3011E-B3A3-499D-9A89-E22892D5B3D6&lt;/uuid&gt;&lt;type&gt;400&lt;/type&gt;&lt;submission_date&gt;99201508221200000000222000&lt;/submission_date&gt;&lt;url&gt;http://linkinghub.elsevier.com/retrieve/pii/S0896627316001021&lt;/url&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volume&gt;33&lt;/volume&gt;&lt;publication_date&gt;99201307101200000000222000&lt;/publication_date&gt;&lt;number&gt;28&lt;/number&gt;&lt;doi&gt;10.1523/JNEUROSCI.5044-12.2013&lt;/doi&gt;&lt;startpage&gt;11515&lt;/startpage&gt;&lt;title&gt;Emergence of Dynamic Memory Traces in Cortical Microcircuit Models through STDP&lt;/title&gt;&lt;uuid&gt;7DC16550-C907-4669-873E-768245168F6E&lt;/uuid&gt;&lt;subtype&gt;400&lt;/subtype&gt;&lt;endpage&gt;11529&lt;/endpage&gt;&lt;type&gt;400&lt;/type&gt;&lt;url&gt;http://www.jneurosci.org/cgi/doi/10.1523/JNEUROSCI.5044-12.2013&lt;/url&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623008">
        <w:rPr>
          <w:rFonts w:ascii="Arial" w:hAnsi="Arial" w:cs="Arial"/>
        </w:rPr>
        <w:fldChar w:fldCharType="separate"/>
      </w:r>
      <w:r w:rsidR="00BF2E90">
        <w:rPr>
          <w:rFonts w:ascii="Arial" w:hAnsi="Arial" w:cs="Arial"/>
        </w:rPr>
        <w:t>(Klampfl and Maass, 2013; Rajan et al., 2016)</w:t>
      </w:r>
      <w:r w:rsidR="00623008">
        <w:rPr>
          <w:rFonts w:ascii="Arial" w:hAnsi="Arial" w:cs="Arial"/>
        </w:rPr>
        <w:fldChar w:fldCharType="end"/>
      </w:r>
      <w:r w:rsidR="00623008">
        <w:rPr>
          <w:rFonts w:ascii="Arial" w:hAnsi="Arial" w:cs="Arial"/>
        </w:rPr>
        <w:t>.</w:t>
      </w:r>
    </w:p>
    <w:p w14:paraId="7F76DC4B" w14:textId="77777777" w:rsidR="005E7896" w:rsidRDefault="005E7896" w:rsidP="004665E4">
      <w:pPr>
        <w:spacing w:line="276" w:lineRule="auto"/>
        <w:jc w:val="both"/>
        <w:rPr>
          <w:rFonts w:ascii="Arial" w:hAnsi="Arial" w:cs="Arial"/>
        </w:rPr>
      </w:pPr>
    </w:p>
    <w:p w14:paraId="0DEE34B1" w14:textId="64A4AFD7" w:rsidR="005E7896" w:rsidRDefault="005E7896" w:rsidP="004665E4">
      <w:pPr>
        <w:spacing w:line="276" w:lineRule="auto"/>
        <w:jc w:val="both"/>
        <w:rPr>
          <w:rFonts w:ascii="Arial" w:hAnsi="Arial" w:cs="Arial"/>
        </w:rPr>
      </w:pPr>
      <w:r>
        <w:rPr>
          <w:rFonts w:ascii="Arial" w:hAnsi="Arial" w:cs="Arial"/>
        </w:rPr>
        <w:t xml:space="preserve">Reservoir computing makes several </w:t>
      </w:r>
      <w:r w:rsidR="008669F5">
        <w:rPr>
          <w:rFonts w:ascii="Arial" w:hAnsi="Arial" w:cs="Arial"/>
        </w:rPr>
        <w:t xml:space="preserve">testable </w:t>
      </w:r>
      <w:r>
        <w:rPr>
          <w:rFonts w:ascii="Arial" w:hAnsi="Arial" w:cs="Arial"/>
        </w:rPr>
        <w:t xml:space="preserve">experimental predictions. First, because the ongoing network activity influences how inputs are represented at later time points, trial-trial variability in network activity should be predictable based on the variability at earlier time points in a trial. </w:t>
      </w:r>
      <w:r w:rsidR="00750538">
        <w:rPr>
          <w:rFonts w:ascii="Arial" w:hAnsi="Arial" w:cs="Arial"/>
        </w:rPr>
        <w:t>Second, events in previous trials should influence the representation of events in the current trial</w:t>
      </w:r>
      <w:ins w:id="10" w:author="Alexander Trott" w:date="2016-03-31T12:29:00Z">
        <w:r w:rsidR="003A2D80">
          <w:rPr>
            <w:rFonts w:ascii="Arial" w:hAnsi="Arial" w:cs="Arial"/>
          </w:rPr>
          <w:t xml:space="preserve"> when the time interval between trials is sufficiently short</w:t>
        </w:r>
      </w:ins>
      <w:r w:rsidR="00750538">
        <w:rPr>
          <w:rFonts w:ascii="Arial" w:hAnsi="Arial" w:cs="Arial"/>
        </w:rPr>
        <w:t xml:space="preserve">. </w:t>
      </w:r>
      <w:r w:rsidR="00A30A68">
        <w:rPr>
          <w:rFonts w:ascii="Arial" w:hAnsi="Arial" w:cs="Arial"/>
        </w:rPr>
        <w:t>A variety of studies, across cortical areas, have demonstrated that events from the previous trial can be decoded from neuronal activity during the current trial</w:t>
      </w:r>
      <w:r w:rsidR="00A43C6D">
        <w:rPr>
          <w:rFonts w:ascii="Arial" w:hAnsi="Arial" w:cs="Arial"/>
        </w:rPr>
        <w:t xml:space="preserve"> </w:t>
      </w:r>
      <w:r w:rsidR="00A43C6D" w:rsidRPr="00A43C6D">
        <w:rPr>
          <w:rFonts w:ascii="Arial" w:hAnsi="Arial" w:cs="Arial"/>
        </w:rPr>
        <w:fldChar w:fldCharType="begin"/>
      </w:r>
      <w:r w:rsidR="00507222">
        <w:rPr>
          <w:rFonts w:ascii="Arial" w:hAnsi="Arial" w:cs="Arial"/>
        </w:rPr>
        <w:instrText xml:space="preserve"> ADDIN PAPERS2_CITATIONS &lt;citation&gt;&lt;uuid&gt;2D55E159-F6C0-40C9-BDEB-296993342338&lt;/uuid&gt;&lt;priority&gt;0&lt;/priority&gt;&lt;publications&gt;&lt;publication&gt;&lt;uuid&gt;49B61252-01A0-4DA3-8808-00CA2C7703AA&lt;/uuid&gt;&lt;volume&gt;14&lt;/volume&gt;&lt;accepted_date&gt;99201101111200000000222000&lt;/accepted_date&gt;&lt;doi&gt;10.1038/nn.2752&lt;/doi&gt;&lt;startpage&gt;366&lt;/startpage&gt;&lt;publication_date&gt;99201103001200000000220000&lt;/publication_date&gt;&lt;url&gt;http://www.nature.com/doifinder/10.1038/nn.2752&lt;/url&gt;&lt;type&gt;400&lt;/type&gt;&lt;title&gt;A reservoir of time constants for memory traces in cortical neurons.&lt;/title&gt;&lt;submission_date&gt;99201010181200000000222000&lt;/submission_date&gt;&lt;number&gt;3&lt;/number&gt;&lt;institution&gt;Department of Neurobiology and Kavli Institute of Neuroscience, Yale University School of Medicine, New Haven, Connecticut, USA.&lt;/institution&gt;&lt;subtype&gt;400&lt;/subtype&gt;&lt;endpage&gt;372&lt;/endpage&gt;&lt;bundle&gt;&lt;publication&gt;&lt;publisher&gt;Nature Publishing Group&lt;/publisher&gt;&lt;title&gt;Nature Neuroscience&lt;/title&gt;&lt;type&gt;-100&lt;/type&gt;&lt;subtype&gt;-100&lt;/subtype&gt;&lt;uuid&gt;74CBEF23-0F6A-42D8-BA54-21DF59C3E7D3&lt;/uuid&gt;&lt;/publication&gt;&lt;/bundle&gt;&lt;authors&gt;&lt;author&gt;&lt;firstName&gt;Alberto&lt;/firstName&gt;&lt;lastName&gt;Bernacchia&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gt;&lt;volume&gt;18&lt;/volume&gt;&lt;publication_date&gt;99201501121200000000222000&lt;/publication_date&gt;&lt;number&gt;2&lt;/number&gt;&lt;doi&gt;10.1038/nn.3918&lt;/doi&gt;&lt;startpage&gt;295&lt;/startpage&gt;&lt;title&gt;Dynamic routing of task-relevant signals for decision making in dorsolateral prefrontal cortex&lt;/title&gt;&lt;uuid&gt;18753A47-5B4E-4B84-9219-E28384617632&lt;/uuid&gt;&lt;subtype&gt;400&lt;/subtype&gt;&lt;endpage&gt;301&lt;/endpage&gt;&lt;type&gt;400&lt;/type&gt;&lt;url&gt;http://www.nature.com/doifinder/10.1038/nn.3918&lt;/url&gt;&lt;bundle&gt;&lt;publication&gt;&lt;publisher&gt;Nature Publishing Group&lt;/publisher&gt;&lt;title&gt;Nature Neuroscience&lt;/title&gt;&lt;type&gt;-100&lt;/type&gt;&lt;subtype&gt;-100&lt;/subtype&gt;&lt;uuid&gt;74CBEF23-0F6A-42D8-BA54-21DF59C3E7D3&lt;/uuid&gt;&lt;/publication&gt;&lt;/bundle&gt;&lt;authors&gt;&lt;author&gt;&lt;firstName&gt;Christopher&lt;/firstName&gt;&lt;middleNames&gt;H&lt;/middleNames&gt;&lt;lastName&gt;Donahue&lt;/lastName&gt;&lt;/author&gt;&lt;author&gt;&lt;firstName&gt;Daeyeol&lt;/firstName&gt;&lt;lastName&gt;Lee&lt;/lastName&gt;&lt;/author&gt;&lt;/authors&gt;&lt;/publication&gt;&lt;publication&gt;&lt;uuid&gt;73D0E7A6-1D03-40ED-8E8D-965F3149E5F0&lt;/uuid&gt;&lt;volume&gt;17 Suppl 1&lt;/volume&gt;&lt;doi&gt;10.1093/cercor/bhm064&lt;/doi&gt;&lt;startpage&gt;i110&lt;/startpage&gt;&lt;publication_date&gt;99200709001200000000220000&lt;/publication_date&gt;&lt;url&gt;http://www.cercor.oxfordjournals.org/cgi/doi/10.1093/cercor/bhm064&lt;/url&gt;&lt;type&gt;400&lt;/type&gt;&lt;title&gt;Dynamic signals related to choices and outcomes in the dorsolateral prefrontal cortex.&lt;/title&gt;&lt;publisher&gt;Oxford University Press&lt;/publisher&gt;&lt;institution&gt;Department of Neurobiology, Yale University School of Medicine, New Haven, CT 06510, USA.&lt;/institution&gt;&lt;number&gt;suppl 1&lt;/number&gt;&lt;subtype&gt;400&lt;/subtype&gt;&lt;endpage&gt;7&lt;/endpage&gt;&lt;bundle&gt;&lt;publication&gt;&lt;title&gt;Cerebral Cortex&lt;/title&gt;&lt;type&gt;-100&lt;/type&gt;&lt;subtype&gt;-100&lt;/subtype&gt;&lt;uuid&gt;8362C253-7503-4DDD-987A-25CC1987C49D&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09373B98-89EE-414A-8857-4257A43EA596&lt;/uuid&gt;&lt;volume&gt;27&lt;/volume&gt;&lt;doi&gt;10.1523/JNEUROSCI.2369-07.2007&lt;/doi&gt;&lt;startpage&gt;8366&lt;/startpage&gt;&lt;publication_date&gt;99200708011200000000222000&lt;/publication_date&gt;&lt;url&gt;http://www.jneurosci.org/cgi/doi/10.1523/JNEUROSCI.2369-07.2007&lt;/url&gt;&lt;type&gt;400&lt;/type&gt;&lt;title&gt;Temporal filtering of reward signals in the dorsal anterior cingulate cortex during a mixed-strategy game.&lt;/title&gt;&lt;publisher&gt;Society for Neuroscience&lt;/publisher&gt;&lt;institution&gt;Department of Neurobiology, Yale University School of Medicine, New Haven, Connecticut 06510, USA.&lt;/institution&gt;&lt;number&gt;31&lt;/number&gt;&lt;subtype&gt;400&lt;/subtype&gt;&lt;endpage&gt;8377&lt;/endpage&gt;&lt;bundle&gt;&lt;publication&gt;&lt;title&gt;The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aeyeol&lt;/firstName&gt;&lt;lastName&gt;Lee&lt;/lastName&gt;&lt;/author&gt;&lt;/authors&gt;&lt;/publication&gt;&lt;publication&gt;&lt;volume&gt;7&lt;/volume&gt;&lt;publication_date&gt;99200912221200000000222000&lt;/publication_date&gt;&lt;number&gt;12&lt;/number&gt;&lt;doi&gt;10.1371/journal.pbio.1000260&lt;/doi&gt;&lt;startpage&gt;e1000260&lt;/startpage&gt;&lt;title&gt;Distributed Fading Memory for Stimulus Properties in the Primary Visual Cortex&lt;/title&gt;&lt;uuid&gt;C4F34F0C-A216-4004-81BD-D90E32E314B4&lt;/uuid&gt;&lt;subtype&gt;400&lt;/subtype&gt;&lt;type&gt;400&lt;/type&gt;&lt;url&gt;http://dx.plos.org/10.1371/journal.pbio.1000260&lt;/url&gt;&lt;bundle&gt;&lt;publication&gt;&lt;publisher&gt;Public Library of Science&lt;/publisher&gt;&lt;title&gt;PLoS Biology&lt;/title&gt;&lt;type&gt;-100&lt;/type&gt;&lt;subtype&gt;-100&lt;/subtype&gt;&lt;uuid&gt;207FC65A-6DCD-45E1-867A-2E38F5061669&lt;/uuid&gt;&lt;/publication&gt;&lt;/bundle&gt;&lt;authors&gt;&lt;author&gt;&lt;firstName&gt;Danko&lt;/firstName&gt;&lt;lastName&gt;Nikolić&lt;/lastName&gt;&lt;/author&gt;&lt;author&gt;&lt;firstName&gt;Stefan&lt;/firstName&gt;&lt;lastName&gt;Häusler&lt;/lastName&gt;&lt;/author&gt;&lt;author&gt;&lt;firstName&gt;Wolf&lt;/firstName&gt;&lt;lastName&gt;Singer&lt;/lastName&gt;&lt;/author&gt;&lt;author&gt;&lt;firstName&gt;Wolfgang&lt;/firstName&gt;&lt;lastName&gt;Maass&lt;/lastName&gt;&lt;/author&gt;&lt;/authors&gt;&lt;editors&gt;&lt;author&gt;&lt;firstName&gt;Jonathan&lt;/firstName&gt;&lt;middleNames&gt;D&lt;/middleNames&gt;&lt;lastName&gt;Victor&lt;/lastName&gt;&lt;/author&gt;&lt;/editors&gt;&lt;/publication&gt;&lt;publication&gt;&lt;volume&gt;108&lt;/volume&gt;&lt;publication_date&gt;99201209011200000000222000&lt;/publication_date&gt;&lt;number&gt;5&lt;/number&gt;&lt;doi&gt;10.1152/jn.00935.2011&lt;/doi&gt;&lt;startpage&gt;1366&lt;/startpage&gt;&lt;title&gt;A quantitative analysis of information about past and present stimuli encoded by spikes of A1 neurons&lt;/title&gt;&lt;uuid&gt;CBA66C61-450E-4D5F-8564-C28ABC9FF474&lt;/uuid&gt;&lt;subtype&gt;400&lt;/subtype&gt;&lt;endpage&gt;1380&lt;/endpage&gt;&lt;type&gt;400&lt;/type&gt;&lt;url&gt;http://jn.physiology.org/cgi/doi/10.1152/jn.00935.2011&lt;/url&gt;&lt;bundle&gt;&lt;publication&gt;&lt;title&gt;Journal of Neurophysiology&lt;/title&gt;&lt;type&gt;-100&lt;/type&gt;&lt;subtype&gt;-100&lt;/subtype&gt;&lt;uuid&gt;57EA779F-A6DD-485B-A644-A88CEFA0BA5C&lt;/uuid&gt;&lt;/publication&gt;&lt;/bundle&gt;&lt;authors&gt;&lt;author&gt;&lt;firstName&gt;S&lt;/firstName&gt;&lt;lastName&gt;Klampfl&lt;/lastName&gt;&lt;/author&gt;&lt;author&gt;&lt;firstName&gt;S&lt;/firstName&gt;&lt;middleNames&gt;V&lt;/middleNames&gt;&lt;lastName&gt;David&lt;/lastName&gt;&lt;/author&gt;&lt;author&gt;&lt;firstName&gt;P&lt;/firstName&gt;&lt;lastName&gt;Yin&lt;/lastName&gt;&lt;/author&gt;&lt;author&gt;&lt;firstName&gt;S&lt;/firstName&gt;&lt;middleNames&gt;A&lt;/middleNames&gt;&lt;lastName&gt;Shamma&lt;/lastName&gt;&lt;/author&gt;&lt;author&gt;&lt;firstName&gt;W&lt;/firstName&gt;&lt;lastName&gt;Maass&lt;/lastName&gt;&lt;/author&gt;&lt;/authors&gt;&lt;/publication&gt;&lt;publication&gt;&lt;uuid&gt;A19E0657-91A8-4055-A3B1-1C8A78C8E302&lt;/uuid&gt;&lt;volume&gt;29&lt;/volume&gt;&lt;doi&gt;10.1523/JNEUROSCI.1479-09.2009&lt;/doi&gt;&lt;startpage&gt;7278&lt;/startpage&gt;&lt;publication_date&gt;99200906031200000000222000&lt;/publication_date&gt;&lt;url&gt;http://www.jneurosci.org/cgi/doi/10.1523/JNEUROSCI.1479-09.2009&lt;/url&gt;&lt;citekey&gt;Seo:2009jl&lt;/citekey&gt;&lt;type&gt;400&lt;/type&gt;&lt;title&gt;Lateral intraparietal cortex and reinforcement learning during a mixed-strategy game.&lt;/title&gt;&lt;institution&gt;Department of Neurobiology, Yale University School of Medicine, New Haven, Connecticut 06510, USA.&lt;/institution&gt;&lt;number&gt;22&lt;/number&gt;&lt;subtype&gt;400&lt;/subtype&gt;&lt;endpage&gt;7289&lt;/endpage&gt;&lt;bundle&gt;&lt;publication&gt;&lt;title&gt;The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895372F9-16B3-45C5-8382-E683547D693C&lt;/uuid&gt;&lt;volume&gt;304&lt;/volume&gt;&lt;doi&gt;10.1126/science.1094765&lt;/doi&gt;&lt;startpage&gt;1782&lt;/startpage&gt;&lt;publication_date&gt;99200406181200000000222000&lt;/publication_date&gt;&lt;url&gt;http://www.sciencemag.org/cgi/doi/10.1126/science.1094765&lt;/url&gt;&lt;citekey&gt;Sugrue:2004ex&lt;/citekey&gt;&lt;type&gt;400&lt;/type&gt;&lt;title&gt;Matching behavior and the representation of value in the parietal cortex.&lt;/title&gt;&lt;institution&gt;Howard Hughes Medical Institute and Department of Neurobiology, Stanford University School of Medicine, Stanford, CA 94305, USA. leo@monkeybiz.stanford.edu&lt;/institution&gt;&lt;number&gt;5678&lt;/number&gt;&lt;subtype&gt;400&lt;/subtype&gt;&lt;endpage&gt;1787&lt;/endpage&gt;&lt;bundle&gt;&lt;publication&gt;&lt;title&gt;Science&lt;/title&gt;&lt;type&gt;-100&lt;/type&gt;&lt;subtype&gt;-100&lt;/subtype&gt;&lt;uuid&gt;30D05AD2-FC4F-4768-A638-A6766197F85A&lt;/uuid&gt;&lt;/publication&gt;&lt;/bundle&gt;&lt;authors&gt;&lt;author&gt;&lt;firstName&gt;Leo&lt;/firstName&gt;&lt;middleNames&gt;P&lt;/middleNames&gt;&lt;lastName&gt;Sugrue&lt;/lastName&gt;&lt;/author&gt;&lt;author&gt;&lt;firstName&gt;Greg&lt;/firstName&gt;&lt;middleNames&gt;S&lt;/middleNames&gt;&lt;lastName&gt;Corrado&lt;/lastName&gt;&lt;/author&gt;&lt;author&gt;&lt;firstName&gt;William&lt;/firstName&gt;&lt;middleNames&gt;T&lt;/middleNames&gt;&lt;lastName&gt;Newsome&lt;/lastName&gt;&lt;/author&gt;&lt;/authors&gt;&lt;/publication&gt;&lt;publication&gt;&lt;publication_date&gt;99201509291200000000222000&lt;/publication_date&gt;&lt;doi&gt;10.1016/j.neuron.2015.09.008&lt;/doi&gt;&lt;institution&gt;Center for Neural Science, New York University, New York, NY 10003, USA; Center for Learning and Memory, University of Texas at Austin, Austin, TX 78712, USA.&lt;/institution&gt;&lt;accepted_date&gt;99201508281200000000222000&lt;/accepted_date&gt;&lt;title&gt;A Large-Scale Circuit Mechanism for Hierarchical Dynamical Processing in the Primate Cortex.&lt;/title&gt;&lt;revision_date&gt;99201505241200000000222000&lt;/revision_date&gt;&lt;subtype&gt;400&lt;/subtype&gt;&lt;uuid&gt;3CFFE5BB-FF4A-419F-A19A-A975D6F0EF72&lt;/uuid&gt;&lt;type&gt;400&lt;/type&gt;&lt;submission_date&gt;99201411101200000000222000&lt;/submission_date&gt;&lt;url&gt;http://linkinghub.elsevier.com/retrieve/pii/S0896627315007655&lt;/url&gt;&lt;bundle&gt;&lt;publication&gt;&lt;publisher&gt;Elsevier Inc.&lt;/publisher&gt;&lt;title&gt;Neuron&lt;/title&gt;&lt;type&gt;-100&lt;/type&gt;&lt;subtype&gt;-100&lt;/subtype&gt;&lt;uuid&gt;9D190EC7-A2EB-4592-B4B5-156D3C4EBECC&lt;/uuid&gt;&lt;/publication&gt;&lt;/bundle&gt;&lt;authors&gt;&lt;author&gt;&lt;firstName&gt;Rishidev&lt;/firstName&gt;&lt;lastName&gt;Chaudhuri&lt;/lastName&gt;&lt;/author&gt;&lt;author&gt;&lt;firstName&gt;Kenneth&lt;/firstName&gt;&lt;lastName&gt;Knoblauch&lt;/lastName&gt;&lt;/author&gt;&lt;author&gt;&lt;firstName&gt;Marie-Alice&lt;/firstName&gt;&lt;lastName&gt;Gariel&lt;/lastName&gt;&lt;/author&gt;&lt;author&gt;&lt;firstName&gt;Henry&lt;/firstName&gt;&lt;lastName&gt;Kennedy&lt;/lastName&gt;&lt;/author&gt;&lt;author&gt;&lt;firstName&gt;Xiao-Jing&lt;/firstName&gt;&lt;lastName&gt;Wang&lt;/lastName&gt;&lt;/author&gt;&lt;/authors&gt;&lt;/publication&gt;&lt;publication&gt;&lt;uuid&gt;1A69B2A9-CDC2-454B-A6D4-3CD3C8C68E85&lt;/uuid&gt;&lt;volume&gt;17&lt;/volume&gt;&lt;accepted_date&gt;99201410121200000000222000&lt;/accepted_date&gt;&lt;doi&gt;10.1038/nn.3862&lt;/doi&gt;&lt;startpage&gt;1661&lt;/startpage&gt;&lt;publication_date&gt;99201412001200000000220000&lt;/publication_date&gt;&lt;url&gt;http://www.nature.com/doifinder/10.1038/nn.3862&lt;/url&gt;&lt;citekey&gt;Murray:2014ee&lt;/citekey&gt;&lt;type&gt;400&lt;/type&gt;&lt;title&gt;A hierarchy of intrinsic timescales across primate cortex.&lt;/title&gt;&lt;submission_date&gt;99201405131200000000222000&lt;/submission_date&gt;&lt;number&gt;12&lt;/number&gt;&lt;institution&gt;1] Center for Neural Science, New York University, New York, New York, USA. [2] Department of Neurobiology, Yale University School of Medicine, New Haven, Connecticut, USA.&lt;/institution&gt;&lt;subtype&gt;400&lt;/subtype&gt;&lt;endpage&gt;1663&lt;/endpage&gt;&lt;bundle&gt;&lt;publication&gt;&lt;publisher&gt;Nature Publishing Group&lt;/publisher&gt;&lt;title&gt;Nature Neuroscience&lt;/title&gt;&lt;type&gt;-100&lt;/type&gt;&lt;subtype&gt;-100&lt;/subtype&gt;&lt;uuid&gt;74CBEF23-0F6A-42D8-BA54-21DF59C3E7D3&lt;/uuid&gt;&lt;/publication&gt;&lt;/bundle&gt;&lt;authors&gt;&lt;author&gt;&lt;firstName&gt;John&lt;/firstName&gt;&lt;middleNames&gt;D&lt;/middleNames&gt;&lt;lastName&gt;Murray&lt;/lastName&gt;&lt;/author&gt;&lt;author&gt;&lt;firstName&gt;Alberto&lt;/firstName&gt;&lt;lastName&gt;Bernacchia&lt;/lastName&gt;&lt;/author&gt;&lt;author&gt;&lt;firstName&gt;David&lt;/firstName&gt;&lt;middleNames&gt;J&lt;/middleNames&gt;&lt;lastName&gt;Freedman&lt;/lastName&gt;&lt;/author&gt;&lt;author&gt;&lt;firstName&gt;Ranulfo&lt;/firstName&gt;&lt;lastName&gt;Romo&lt;/lastName&gt;&lt;/author&gt;&lt;author&gt;&lt;firstName&gt;Jonathan&lt;/firstName&gt;&lt;middleNames&gt;D&lt;/middleNames&gt;&lt;lastName&gt;Wallis&lt;/lastName&gt;&lt;/author&gt;&lt;author&gt;&lt;firstName&gt;Xinying&lt;/firstName&gt;&lt;lastName&gt;Cai&lt;/lastName&gt;&lt;/author&gt;&lt;author&gt;&lt;firstName&gt;Camillo&lt;/firstName&gt;&lt;lastName&gt;Padoa-Schioppa&lt;/lastName&gt;&lt;/author&gt;&lt;author&gt;&lt;firstName&gt;Tatiana&lt;/firstName&gt;&lt;lastName&gt;Pasternak&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s&gt;&lt;cites&gt;&lt;/cites&gt;&lt;/citation&gt;</w:instrText>
      </w:r>
      <w:r w:rsidR="00A43C6D" w:rsidRPr="00A43C6D">
        <w:rPr>
          <w:rFonts w:ascii="Arial" w:hAnsi="Arial" w:cs="Arial"/>
        </w:rPr>
        <w:fldChar w:fldCharType="separate"/>
      </w:r>
      <w:r w:rsidR="00E971C0">
        <w:rPr>
          <w:rFonts w:ascii="Arial" w:hAnsi="Arial" w:cs="Arial"/>
        </w:rPr>
        <w:t>(Sugrue et al., 2004; Seo and Lee, 2007; Seo et al., 2007; Nikolić et al., 2009; Seo et al., 2009; Bernacchia et al., 2011; Klampfl et al., 2012; Murray et al., 2014; Chaudhuri et al., 2015; Donahue and Lee, 2015)</w:t>
      </w:r>
      <w:r w:rsidR="00A43C6D" w:rsidRPr="00A43C6D">
        <w:rPr>
          <w:rFonts w:ascii="Arial" w:hAnsi="Arial" w:cs="Arial"/>
        </w:rPr>
        <w:fldChar w:fldCharType="end"/>
      </w:r>
      <w:r w:rsidR="00A30A68">
        <w:rPr>
          <w:rFonts w:ascii="Arial" w:hAnsi="Arial" w:cs="Arial"/>
        </w:rPr>
        <w:t xml:space="preserve">. </w:t>
      </w:r>
      <w:commentRangeStart w:id="11"/>
      <w:r w:rsidR="00750538">
        <w:rPr>
          <w:rFonts w:ascii="Arial" w:hAnsi="Arial" w:cs="Arial"/>
        </w:rPr>
        <w:t>Third, because the representation of inputs would occur generally</w:t>
      </w:r>
      <w:r w:rsidR="00CA15E8">
        <w:rPr>
          <w:rFonts w:ascii="Arial" w:hAnsi="Arial" w:cs="Arial"/>
        </w:rPr>
        <w:t xml:space="preserve"> (i.e., rather than specific inputs being privileged)</w:t>
      </w:r>
      <w:r w:rsidR="00750538">
        <w:rPr>
          <w:rFonts w:ascii="Arial" w:hAnsi="Arial" w:cs="Arial"/>
        </w:rPr>
        <w:t>, network activity in the reservoir should be independent of read out networks.</w:t>
      </w:r>
      <w:commentRangeEnd w:id="11"/>
      <w:r w:rsidR="003A2D80">
        <w:rPr>
          <w:rStyle w:val="CommentReference"/>
        </w:rPr>
        <w:commentReference w:id="11"/>
      </w:r>
      <w:r w:rsidR="00750538">
        <w:rPr>
          <w:rFonts w:ascii="Arial" w:hAnsi="Arial" w:cs="Arial"/>
        </w:rPr>
        <w:t xml:space="preserve"> </w:t>
      </w:r>
      <w:r w:rsidR="0070546F">
        <w:rPr>
          <w:rFonts w:ascii="Arial" w:hAnsi="Arial" w:cs="Arial"/>
        </w:rPr>
        <w:t xml:space="preserve">In a recent study, monkeys were trained to perform a variant of the random-dot motion task in which the stimulus varied along two dimensions independently: motion and color </w:t>
      </w:r>
      <w:r w:rsidR="0070546F">
        <w:rPr>
          <w:rFonts w:ascii="Arial" w:hAnsi="Arial" w:cs="Arial"/>
        </w:rPr>
        <w:fldChar w:fldCharType="begin"/>
      </w:r>
      <w:r w:rsidR="00507222">
        <w:rPr>
          <w:rFonts w:ascii="Arial" w:hAnsi="Arial" w:cs="Arial"/>
        </w:rPr>
        <w:instrText xml:space="preserve"> ADDIN PAPERS2_CITATIONS &lt;citation&gt;&lt;uuid&gt;21FCF4C9-FCDD-4106-AB42-754E5C2049E7&lt;/uuid&gt;&lt;priority&gt;0&lt;/priority&gt;&lt;publications&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70546F">
        <w:rPr>
          <w:rFonts w:ascii="Arial" w:hAnsi="Arial" w:cs="Arial"/>
        </w:rPr>
        <w:fldChar w:fldCharType="separate"/>
      </w:r>
      <w:r w:rsidR="00BF2E90">
        <w:rPr>
          <w:rFonts w:ascii="Arial" w:hAnsi="Arial" w:cs="Arial"/>
        </w:rPr>
        <w:t>(Mante et al., 2013)</w:t>
      </w:r>
      <w:r w:rsidR="0070546F">
        <w:rPr>
          <w:rFonts w:ascii="Arial" w:hAnsi="Arial" w:cs="Arial"/>
        </w:rPr>
        <w:fldChar w:fldCharType="end"/>
      </w:r>
      <w:r w:rsidR="0070546F">
        <w:rPr>
          <w:rFonts w:ascii="Arial" w:hAnsi="Arial" w:cs="Arial"/>
        </w:rPr>
        <w:t xml:space="preserve">. On alternating trial blocks, monkeys had to distinguish either the coherent motion (as in traditional random-dot motion tasks) or the coherent color. Recording from neuronal populations in prefrontal cortex, the authors found that both color and motion were represented simultaneously, with only subtle differences in their representation </w:t>
      </w:r>
      <w:r w:rsidR="00C52987">
        <w:rPr>
          <w:rFonts w:ascii="Arial" w:hAnsi="Arial" w:cs="Arial"/>
        </w:rPr>
        <w:t>during</w:t>
      </w:r>
      <w:r w:rsidR="0070546F">
        <w:rPr>
          <w:rFonts w:ascii="Arial" w:hAnsi="Arial" w:cs="Arial"/>
        </w:rPr>
        <w:t xml:space="preserve"> different trial blocks</w:t>
      </w:r>
      <w:r w:rsidR="00EF248E">
        <w:rPr>
          <w:rFonts w:ascii="Arial" w:hAnsi="Arial" w:cs="Arial"/>
        </w:rPr>
        <w:t>, as would be predicted by reservoir computing</w:t>
      </w:r>
      <w:r w:rsidR="0070546F">
        <w:rPr>
          <w:rFonts w:ascii="Arial" w:hAnsi="Arial" w:cs="Arial"/>
        </w:rPr>
        <w:t>.</w:t>
      </w:r>
      <w:r w:rsidR="00CA15E8">
        <w:rPr>
          <w:rFonts w:ascii="Arial" w:hAnsi="Arial" w:cs="Arial"/>
        </w:rPr>
        <w:t xml:space="preserve"> </w:t>
      </w:r>
      <w:commentRangeStart w:id="12"/>
      <w:r w:rsidR="001C5E4D">
        <w:rPr>
          <w:rFonts w:ascii="Arial" w:hAnsi="Arial" w:cs="Arial"/>
        </w:rPr>
        <w:t>On different trial blocks, different readout networks may have been recruited to discriminate either color or motion.</w:t>
      </w:r>
      <w:r w:rsidR="008669F5">
        <w:rPr>
          <w:rFonts w:ascii="Arial" w:hAnsi="Arial" w:cs="Arial"/>
        </w:rPr>
        <w:t xml:space="preserve"> </w:t>
      </w:r>
      <w:commentRangeEnd w:id="12"/>
      <w:r w:rsidR="003A2D80">
        <w:rPr>
          <w:rStyle w:val="CommentReference"/>
        </w:rPr>
        <w:commentReference w:id="12"/>
      </w:r>
      <w:r w:rsidR="00447BA8">
        <w:rPr>
          <w:rFonts w:ascii="Arial" w:hAnsi="Arial" w:cs="Arial"/>
        </w:rPr>
        <w:t xml:space="preserve">Finally, </w:t>
      </w:r>
      <w:r w:rsidR="00871DB3">
        <w:rPr>
          <w:rFonts w:ascii="Arial" w:hAnsi="Arial" w:cs="Arial"/>
        </w:rPr>
        <w:t xml:space="preserve">because multiple sources of information would be represented simultaneously in a general-purpose manner, information in reservoir networks is likely </w:t>
      </w:r>
      <w:r w:rsidR="00F02D78">
        <w:rPr>
          <w:rFonts w:ascii="Arial" w:hAnsi="Arial" w:cs="Arial"/>
        </w:rPr>
        <w:t xml:space="preserve">to be </w:t>
      </w:r>
      <w:r w:rsidR="00871DB3">
        <w:rPr>
          <w:rFonts w:ascii="Arial" w:hAnsi="Arial" w:cs="Arial"/>
        </w:rPr>
        <w:t xml:space="preserve">distributed implicitly across populations of neurons, rather than explicitly across </w:t>
      </w:r>
      <w:proofErr w:type="gramStart"/>
      <w:r w:rsidR="00871DB3">
        <w:rPr>
          <w:rFonts w:ascii="Arial" w:hAnsi="Arial" w:cs="Arial"/>
        </w:rPr>
        <w:lastRenderedPageBreak/>
        <w:t>sparse</w:t>
      </w:r>
      <w:proofErr w:type="gramEnd"/>
      <w:r w:rsidR="00871DB3">
        <w:rPr>
          <w:rFonts w:ascii="Arial" w:hAnsi="Arial" w:cs="Arial"/>
        </w:rPr>
        <w:t xml:space="preserve"> subsets of neurons.</w:t>
      </w:r>
      <w:r w:rsidR="00F02D78">
        <w:rPr>
          <w:rFonts w:ascii="Arial" w:hAnsi="Arial" w:cs="Arial"/>
        </w:rPr>
        <w:t xml:space="preserve"> </w:t>
      </w:r>
      <w:r w:rsidR="003D5FE0">
        <w:rPr>
          <w:rFonts w:ascii="Arial" w:hAnsi="Arial" w:cs="Arial"/>
        </w:rPr>
        <w:t xml:space="preserve">Sparse representation of information could still be consistent with reservoir networks; </w:t>
      </w:r>
      <w:r w:rsidR="002C4A5F">
        <w:rPr>
          <w:rFonts w:ascii="Arial" w:hAnsi="Arial" w:cs="Arial"/>
        </w:rPr>
        <w:t>such a representation</w:t>
      </w:r>
      <w:r w:rsidR="003D5FE0">
        <w:rPr>
          <w:rFonts w:ascii="Arial" w:hAnsi="Arial" w:cs="Arial"/>
        </w:rPr>
        <w:t xml:space="preserve"> would, however, likely require </w:t>
      </w:r>
      <w:proofErr w:type="gramStart"/>
      <w:r w:rsidR="003D5FE0">
        <w:rPr>
          <w:rFonts w:ascii="Arial" w:hAnsi="Arial" w:cs="Arial"/>
        </w:rPr>
        <w:t>a more</w:t>
      </w:r>
      <w:proofErr w:type="gramEnd"/>
      <w:r w:rsidR="003D5FE0">
        <w:rPr>
          <w:rFonts w:ascii="Arial" w:hAnsi="Arial" w:cs="Arial"/>
        </w:rPr>
        <w:t xml:space="preserve"> constrained network architecture.</w:t>
      </w:r>
    </w:p>
    <w:p w14:paraId="63823EE4" w14:textId="77777777" w:rsidR="00AB194A" w:rsidRDefault="00AB194A" w:rsidP="004665E4">
      <w:pPr>
        <w:spacing w:line="276" w:lineRule="auto"/>
        <w:jc w:val="both"/>
        <w:rPr>
          <w:rFonts w:ascii="Arial" w:hAnsi="Arial" w:cs="Arial"/>
        </w:rPr>
      </w:pPr>
    </w:p>
    <w:p w14:paraId="492A87D5" w14:textId="510FE7FD" w:rsidR="00766814" w:rsidRDefault="00766814" w:rsidP="004665E4">
      <w:pPr>
        <w:spacing w:line="276" w:lineRule="auto"/>
        <w:jc w:val="both"/>
        <w:rPr>
          <w:rFonts w:ascii="Arial" w:hAnsi="Arial" w:cs="Arial"/>
          <w:b/>
        </w:rPr>
      </w:pPr>
      <w:r>
        <w:rPr>
          <w:rFonts w:ascii="Arial" w:hAnsi="Arial" w:cs="Arial"/>
          <w:b/>
        </w:rPr>
        <w:t>Methods for recording from multiple neurons simultaneously</w:t>
      </w:r>
    </w:p>
    <w:p w14:paraId="2FEDCE4B" w14:textId="77777777" w:rsidR="00766814" w:rsidRDefault="00766814" w:rsidP="004665E4">
      <w:pPr>
        <w:spacing w:line="276" w:lineRule="auto"/>
        <w:jc w:val="both"/>
        <w:rPr>
          <w:rFonts w:ascii="Arial" w:hAnsi="Arial" w:cs="Arial"/>
          <w:b/>
        </w:rPr>
      </w:pPr>
    </w:p>
    <w:p w14:paraId="4414D095" w14:textId="09EDDCFF" w:rsidR="00766814" w:rsidRPr="00AA6475" w:rsidRDefault="00F26370" w:rsidP="004665E4">
      <w:pPr>
        <w:spacing w:line="276" w:lineRule="auto"/>
        <w:jc w:val="both"/>
        <w:rPr>
          <w:rFonts w:ascii="Arial" w:hAnsi="Arial" w:cs="Arial"/>
        </w:rPr>
      </w:pPr>
      <w:r>
        <w:rPr>
          <w:rFonts w:ascii="Arial" w:hAnsi="Arial" w:cs="Arial"/>
        </w:rPr>
        <w:t>Most</w:t>
      </w:r>
      <w:r w:rsidR="00766814" w:rsidRPr="00AA6475">
        <w:rPr>
          <w:rFonts w:ascii="Arial" w:hAnsi="Arial" w:cs="Arial"/>
        </w:rPr>
        <w:t xml:space="preserve"> studies of the PPC have been performed using single-cell recordings. However, methods have been recently developed to record from large populations of neurons simultaneously behaving animals</w:t>
      </w:r>
      <w:r w:rsidR="00042E15">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431613C2-37BA-4967-B885-F14F5D991B4B&lt;/uuid&gt;&lt;priority&gt;0&lt;/priority&gt;&lt;publications&gt;&lt;publication&gt;&lt;volume&gt;60&lt;/volume&gt;&lt;publication_date&gt;99200811001200000000220000&lt;/publication_date&gt;&lt;number&gt;3&lt;/number&gt;&lt;doi&gt;10.1016/j.neuron.2008.10.033&lt;/doi&gt;&lt;startpage&gt;483&lt;/startpage&gt;&lt;title&gt;All My Circuits: Using Multiple Electrodes to Understand Functioning Neural Networks&lt;/title&gt;&lt;uuid&gt;C93E0CF3-7763-478F-A3A1-3F7F52A24758&lt;/uuid&gt;&lt;subtype&gt;400&lt;/subtype&gt;&lt;endpage&gt;488&lt;/endpage&gt;&lt;type&gt;400&lt;/type&gt;&lt;url&gt;http://linkinghub.elsevier.com/retrieve/pii/S0896627308008982&lt;/url&gt;&lt;bundle&gt;&lt;publication&gt;&lt;publisher&gt;Elsevier Inc.&lt;/publisher&gt;&lt;title&gt;Neuron&lt;/title&gt;&lt;type&gt;-100&lt;/type&gt;&lt;subtype&gt;-100&lt;/subtype&gt;&lt;uuid&gt;9D190EC7-A2EB-4592-B4B5-156D3C4EBECC&lt;/uuid&gt;&lt;/publication&gt;&lt;/bundle&gt;&lt;authors&gt;&lt;author&gt;&lt;firstName&gt;Earl&lt;/firstName&gt;&lt;middleNames&gt;K&lt;/middleNames&gt;&lt;lastName&gt;Miller&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(Miller and Wilson, 2008)</w:t>
      </w:r>
      <w:r w:rsidR="00766814" w:rsidRPr="00AA6475">
        <w:rPr>
          <w:rFonts w:ascii="Arial" w:hAnsi="Arial" w:cs="Arial"/>
        </w:rPr>
        <w:fldChar w:fldCharType="end"/>
      </w:r>
      <w:r w:rsidR="00766814" w:rsidRPr="00AA6475">
        <w:rPr>
          <w:rFonts w:ascii="Arial" w:hAnsi="Arial" w:cs="Arial"/>
        </w:rPr>
        <w:t xml:space="preserve">. To isolate single units, sets of independently movable </w:t>
      </w:r>
      <w:proofErr w:type="spellStart"/>
      <w:r w:rsidR="00766814" w:rsidRPr="00AA6475">
        <w:rPr>
          <w:rFonts w:ascii="Arial" w:hAnsi="Arial" w:cs="Arial"/>
        </w:rPr>
        <w:t>tetrodes</w:t>
      </w:r>
      <w:proofErr w:type="spellEnd"/>
      <w:r w:rsidR="00766814" w:rsidRPr="00AA6475">
        <w:rPr>
          <w:rFonts w:ascii="Arial" w:hAnsi="Arial" w:cs="Arial"/>
        </w:rPr>
        <w:t xml:space="preserve"> have been implanted in rodents, allowing for the recording of up to ~20 units simultaneously from freely moving rodents</w:t>
      </w:r>
      <w:r w:rsidR="00042E15">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6432003D-019F-4616-8F06-E90DE1819027&lt;/uuid&gt;&lt;priority&gt;39&lt;/priority&gt;&lt;publications&gt;&lt;publication&gt;&lt;volume&gt;455&lt;/volume&gt;&lt;publication_date&gt;99200808101200000000222000&lt;/publication_date&gt;&lt;number&gt;7210&lt;/number&gt;&lt;doi&gt;10.1038/nature07200&lt;/doi&gt;&lt;startpage&gt;227&lt;/startpage&gt;&lt;title&gt;Neural correlates, computation and behavioural impact of decision confidence&lt;/title&gt;&lt;uuid&gt;F8CA2A9E-6B4E-49C8-8442-DEB3A29CE77C&lt;/uuid&gt;&lt;subtype&gt;400&lt;/subtype&gt;&lt;endpage&gt;231&lt;/endpage&gt;&lt;type&gt;400&lt;/type&gt;&lt;url&gt;http://www.nature.com/doifinder/10.1038/nature07200&lt;/url&gt;&lt;bundle&gt;&lt;publication&gt;&lt;publisher&gt;Nature Publishing Group&lt;/publisher&gt;&lt;title&gt;Nature&lt;/title&gt;&lt;type&gt;-100&lt;/type&gt;&lt;subtype&gt;-100&lt;/subtype&gt;&lt;uuid&gt;DEA0AE88-040C-492E-82F6-77CADF5FE27D&lt;/uuid&gt;&lt;/publication&gt;&lt;/bundle&gt;&lt;authors&gt;&lt;author&gt;&lt;firstName&gt;Adam&lt;/firstName&gt;&lt;lastName&gt;Kepecs&lt;/lastName&gt;&lt;/author&gt;&lt;author&gt;&lt;firstName&gt;Naoshige&lt;/firstName&gt;&lt;lastName&gt;Uchida&lt;/lastName&gt;&lt;/author&gt;&lt;author&gt;&lt;firstName&gt;Hatim&lt;/firstName&gt;&lt;middleNames&gt;A&lt;/middleNames&gt;&lt;lastName&gt;Zariwala&lt;/lastName&gt;&lt;/author&gt;&lt;author&gt;&lt;firstName&gt;Zachary&lt;/firstName&gt;&lt;middleNames&gt;F&lt;/middleNames&gt;&lt;lastName&gt;Mainen&lt;/lastName&gt;&lt;/author&gt;&lt;/authors&gt;&lt;/publication&gt;&lt;publication&gt;&lt;volume&gt;63&lt;/volume&gt;&lt;publication_date&gt;99200908001200000000220000&lt;/publication_date&gt;&lt;number&gt;4&lt;/number&gt;&lt;doi&gt;10.1016/j.neuron.2009.07.027&lt;/doi&gt;&lt;startpage&gt;497&lt;/startpage&gt;&lt;title&gt;Hippocampal Replay of Extended Experience&lt;/title&gt;&lt;uuid&gt;13CCC81B-3BEA-46A2-BBF9-DBA97917390E&lt;/uuid&gt;&lt;subtype&gt;400&lt;/subtype&gt;&lt;endpage&gt;507&lt;/endpage&gt;&lt;type&gt;400&lt;/type&gt;&lt;url&gt;http://linkinghub.elsevier.com/retrieve/pii/S0896627309005820&lt;/url&gt;&lt;bundle&gt;&lt;publication&gt;&lt;publisher&gt;Elsevier Inc.&lt;/publisher&gt;&lt;title&gt;Neuron&lt;/title&gt;&lt;type&gt;-100&lt;/type&gt;&lt;subtype&gt;-100&lt;/subtype&gt;&lt;uuid&gt;9D190EC7-A2EB-4592-B4B5-156D3C4EBECC&lt;/uuid&gt;&lt;/publication&gt;&lt;/bundle&gt;&lt;authors&gt;&lt;author&gt;&lt;firstName&gt;Thomas&lt;/firstName&gt;&lt;middleNames&gt;J&lt;/middleNames&gt;&lt;lastName&gt;Davidson&lt;/lastName&gt;&lt;/author&gt;&lt;author&gt;&lt;firstName&gt;Fabian&lt;/firstName&gt;&lt;lastName&gt;Kloosterman&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(Kepecs et al., 2008; Davidson et al., 2009)</w:t>
      </w:r>
      <w:r w:rsidR="00766814" w:rsidRPr="00AA6475">
        <w:rPr>
          <w:rFonts w:ascii="Arial" w:hAnsi="Arial" w:cs="Arial"/>
        </w:rPr>
        <w:fldChar w:fldCharType="end"/>
      </w:r>
      <w:r w:rsidR="00766814" w:rsidRPr="00AA6475">
        <w:rPr>
          <w:rFonts w:ascii="Arial" w:hAnsi="Arial" w:cs="Arial"/>
        </w:rPr>
        <w:t xml:space="preserve">. Alternatively, multi-electrode arrays have been developed which can be used to record the activity of </w:t>
      </w:r>
      <w:commentRangeStart w:id="13"/>
      <w:r w:rsidR="00766814" w:rsidRPr="00AA6475">
        <w:rPr>
          <w:rFonts w:ascii="Arial" w:hAnsi="Arial" w:cs="Arial"/>
        </w:rPr>
        <w:t>up to 96 isolated units simultaneously</w:t>
      </w:r>
      <w:r w:rsidR="00042E15">
        <w:rPr>
          <w:rFonts w:ascii="Arial" w:hAnsi="Arial" w:cs="Arial"/>
        </w:rPr>
        <w:t xml:space="preserve"> </w:t>
      </w:r>
      <w:commentRangeEnd w:id="13"/>
      <w:r w:rsidR="003A2D80">
        <w:rPr>
          <w:rStyle w:val="CommentReference"/>
        </w:rPr>
        <w:commentReference w:id="13"/>
      </w:r>
      <w:r w:rsidR="00766814" w:rsidRPr="00AA6475">
        <w:rPr>
          <w:rFonts w:ascii="Arial" w:hAnsi="Arial" w:cs="Arial"/>
        </w:rPr>
        <w:fldChar w:fldCharType="begin"/>
      </w:r>
      <w:r w:rsidR="00507222">
        <w:rPr>
          <w:rFonts w:ascii="Arial" w:hAnsi="Arial" w:cs="Arial"/>
        </w:rPr>
        <w:instrText xml:space="preserve"> ADDIN PAPERS2_CITATIONS &lt;citation&gt;&lt;uuid&gt;65D58100-6320-4879-A64E-44B9A4D5741F&lt;/uuid&gt;&lt;priority&gt;40&lt;/priority&gt;&lt;publications&gt;&lt;publication&gt;&lt;publication_date&gt;99201206031200000000222000&lt;/publication_date&gt;&lt;doi&gt;10.1038/nature11129&lt;/doi&gt;&lt;title&gt;Neural population dynamics during reaching&lt;/title&gt;&lt;uuid&gt;FCC858AB-49D1-4DB5-86DB-ED63B42146A5&lt;/uuid&gt;&lt;subtype&gt;400&lt;/subtype&gt;&lt;type&gt;400&lt;/type&gt;&lt;url&gt;http://www.nature.com/doifinder/10.1038/nature11129&lt;/url&gt;&lt;bundle&gt;&lt;publication&gt;&lt;publisher&gt;Nature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w:t>
      </w:r>
      <w:proofErr w:type="spellStart"/>
      <w:r w:rsidR="00766814">
        <w:rPr>
          <w:rFonts w:ascii="Arial" w:eastAsiaTheme="minorEastAsia" w:hAnsi="Arial" w:cs="Arial"/>
        </w:rPr>
        <w:t>Churchland</w:t>
      </w:r>
      <w:proofErr w:type="spellEnd"/>
      <w:r w:rsidR="00766814">
        <w:rPr>
          <w:rFonts w:ascii="Arial" w:eastAsiaTheme="minorEastAsia" w:hAnsi="Arial" w:cs="Arial"/>
        </w:rPr>
        <w:t xml:space="preserve"> et al., 2012)</w:t>
      </w:r>
      <w:r w:rsidR="00766814" w:rsidRPr="00AA6475">
        <w:rPr>
          <w:rFonts w:ascii="Arial" w:hAnsi="Arial" w:cs="Arial"/>
        </w:rPr>
        <w:fldChar w:fldCharType="end"/>
      </w:r>
      <w:r w:rsidR="00766814" w:rsidRPr="00AA6475">
        <w:rPr>
          <w:rFonts w:ascii="Arial" w:hAnsi="Arial" w:cs="Arial"/>
        </w:rPr>
        <w:t xml:space="preserve">. However, these recordings provide little anatomical information about the recorded units, recordings cannot be limited to cells of a specific subtype, and the same neurons </w:t>
      </w:r>
      <w:del w:id="14" w:author="Alexander Trott" w:date="2016-03-31T12:36:00Z">
        <w:r w:rsidR="00766814" w:rsidRPr="00AA6475" w:rsidDel="003A2D80">
          <w:rPr>
            <w:rFonts w:ascii="Arial" w:hAnsi="Arial" w:cs="Arial"/>
          </w:rPr>
          <w:delText xml:space="preserve">cannot </w:delText>
        </w:r>
      </w:del>
      <w:ins w:id="15" w:author="Alexander Trott" w:date="2016-03-31T12:36:00Z">
        <w:r w:rsidR="003A2D80">
          <w:rPr>
            <w:rFonts w:ascii="Arial" w:hAnsi="Arial" w:cs="Arial"/>
          </w:rPr>
          <w:t>can only rarely</w:t>
        </w:r>
        <w:r w:rsidR="003A2D80" w:rsidRPr="00AA6475">
          <w:rPr>
            <w:rFonts w:ascii="Arial" w:hAnsi="Arial" w:cs="Arial"/>
          </w:rPr>
          <w:t xml:space="preserve"> </w:t>
        </w:r>
      </w:ins>
      <w:r w:rsidR="00766814" w:rsidRPr="00AA6475">
        <w:rPr>
          <w:rFonts w:ascii="Arial" w:hAnsi="Arial" w:cs="Arial"/>
        </w:rPr>
        <w:t xml:space="preserve">be recorded from over several recording sessions. </w:t>
      </w:r>
      <w:r w:rsidR="00042E15">
        <w:rPr>
          <w:rFonts w:ascii="Arial" w:hAnsi="Arial" w:cs="Arial"/>
        </w:rPr>
        <w:t>O</w:t>
      </w:r>
      <w:r w:rsidR="00766814" w:rsidRPr="00AA6475">
        <w:rPr>
          <w:rFonts w:ascii="Arial" w:hAnsi="Arial" w:cs="Arial"/>
        </w:rPr>
        <w:t>ptical imaging techniques using two-photon laser scanning microscopy (2PLSM) and genetically encoded calcium indicators (GECIs)</w:t>
      </w:r>
      <w:r w:rsidR="005B76C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908B8204-9602-4FCF-8A27-B53E529E5214&lt;/uuid&gt;&lt;priority&gt;0&lt;/priority&gt;&lt;publications&gt;&lt;publication&gt;&lt;volume&gt;499&lt;/volume&gt;&lt;publication_date&gt;99201307171200000000222000&lt;/publication_date&gt;&lt;number&gt;7458&lt;/number&gt;&lt;doi&gt;10.1038/nature12354&lt;/doi&gt;&lt;startpage&gt;295&lt;/startpage&gt;&lt;title&gt;Ultrasensitive fluorescent proteins for imaging neuronal activity&lt;/title&gt;&lt;uuid&gt;CFD4E199-F90D-44DE-8D83-66DD2966EA32&lt;/uuid&gt;&lt;subtype&gt;400&lt;/subtype&gt;&lt;endpage&gt;300&lt;/endpage&gt;&lt;type&gt;400&lt;/type&gt;&lt;url&gt;http://www.nature.com/doifinder/10.1038/nature12354&lt;/url&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gt;&lt;volume&gt;22&lt;/volume&gt;&lt;publication_date&gt;99201202001200000000220000&lt;/publication_date&gt;&lt;number&gt;1&lt;/number&gt;&lt;doi&gt;10.1016/j.conb.2011.10.024&lt;/doi&gt;&lt;startpage&gt;18&lt;/startpage&gt;&lt;title&gt;Genetically encoded neural activity indicators&lt;/title&gt;&lt;uuid&gt;3F905F48-D03F-40C9-9D55-1E4321F29F17&lt;/uuid&gt;&lt;subtype&gt;400&lt;/subtype&gt;&lt;endpage&gt;23&lt;/endpage&gt;&lt;type&gt;400&lt;/type&gt;&lt;url&gt;http://linkinghub.elsevier.com/retrieve/pii/S0959438811001917&lt;/url&gt;&lt;bundle&gt;&lt;publication&gt;&lt;publisher&gt;Elsevier Ltd&lt;/publisher&gt;&lt;title&gt;Current Opinion in Neurobiology&lt;/title&gt;&lt;type&gt;-100&lt;/type&gt;&lt;subtype&gt;-100&lt;/subtype&gt;&lt;uuid&gt;FD3B69AA-4C5D-45CC-BAAA-526B850005DC&lt;/uuid&gt;&lt;/publication&gt;&lt;/bundle&gt;&lt;authors&gt;&lt;author&gt;&lt;firstName&gt;Loren&lt;/firstName&gt;&lt;middleNames&gt;L&lt;/middleNames&gt;&lt;lastName&gt;Looger&lt;/lastName&gt;&lt;/author&gt;&lt;author&gt;&lt;firstName&gt;Oliver&lt;/firstName&gt;&lt;lastName&gt;Griesbeck&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(Looger and Griesbeck, 2012; Chen et al., 2013)</w:t>
      </w:r>
      <w:r w:rsidR="00766814" w:rsidRPr="00AA6475">
        <w:rPr>
          <w:rFonts w:ascii="Arial" w:hAnsi="Arial" w:cs="Arial"/>
        </w:rPr>
        <w:fldChar w:fldCharType="end"/>
      </w:r>
      <w:r w:rsidR="00766814" w:rsidRPr="00AA6475">
        <w:rPr>
          <w:rFonts w:ascii="Arial" w:hAnsi="Arial" w:cs="Arial"/>
        </w:rPr>
        <w:t xml:space="preserve"> can overcome many of these limitations, allowing the simultaneous recording of the activity of </w:t>
      </w:r>
      <w:r w:rsidR="005B76CD">
        <w:rPr>
          <w:rFonts w:ascii="Arial" w:hAnsi="Arial" w:cs="Arial"/>
        </w:rPr>
        <w:t>hundreds of</w:t>
      </w:r>
      <w:r w:rsidR="00766814" w:rsidRPr="00AA6475">
        <w:rPr>
          <w:rFonts w:ascii="Arial" w:hAnsi="Arial" w:cs="Arial"/>
        </w:rPr>
        <w:t xml:space="preserve"> neurons</w:t>
      </w:r>
      <w:r w:rsidR="005B76C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155EEA42-4129-42DF-A767-DAB82C466331&lt;/uuid&gt;&lt;priority&gt;0&lt;/priority&gt;&lt;publications&gt;&lt;publication&gt;&lt;volume&gt;13&lt;/volume&gt;&lt;publication_date&gt;99201010031200000000222000&lt;/publication_date&gt;&lt;number&gt;11&lt;/number&gt;&lt;doi&gt;10.1038/nn.2648&lt;/doi&gt;&lt;startpage&gt;1433&lt;/startpage&gt;&lt;title&gt;Functional imaging of hippocampal place cells at cellular resolution during virtual navigation&lt;/title&gt;&lt;uuid&gt;63108833-704B-4C84-B276-2DFD5DE4160B&lt;/uuid&gt;&lt;subtype&gt;400&lt;/subtype&gt;&lt;endpage&gt;1440&lt;/endpage&gt;&lt;type&gt;400&lt;/type&gt;&lt;url&gt;http://www.nature.com/doifinder/10.1038/nn.2648&lt;/url&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484&lt;/volume&gt;&lt;publication_date&gt;99201204251200000000222000&lt;/publication_date&gt;&lt;number&gt;7395&lt;/number&gt;&lt;doi&gt;10.1038/nature11039&lt;/doi&gt;&lt;startpage&gt;473&lt;/startpage&gt;&lt;title&gt;Multiple dynamic representations in the motor cortex during sensorimotor learning&lt;/title&gt;&lt;uuid&gt;280F9EF4-281C-4E83-B12A-749641817B41&lt;/uuid&gt;&lt;subtype&gt;400&lt;/subtype&gt;&lt;endpage&gt;478&lt;/endpage&gt;&lt;type&gt;400&lt;/type&gt;&lt;url&gt;http://www.nature.com/doifinder/10.1038/nature11039&lt;/url&gt;&lt;bundle&gt;&lt;publication&gt;&lt;publisher&gt;Nature Publishing Group&lt;/publisher&gt;&lt;title&gt;Nature&lt;/title&gt;&lt;type&gt;-100&lt;/type&gt;&lt;subtype&gt;-100&lt;/subtype&gt;&lt;uuid&gt;DEA0AE88-040C-492E-82F6-77CADF5FE27D&lt;/uuid&gt;&lt;/publication&gt;&lt;/bundle&gt;&lt;authors&gt;&lt;author&gt;&lt;firstName&gt;D&lt;/firstName&gt;&lt;lastName&gt;Huber&lt;/lastName&gt;&lt;/author&gt;&lt;author&gt;&lt;firstName&gt;D&lt;/firstName&gt;&lt;middleNames&gt;a&lt;/middleNames&gt;&lt;lastName&gt;Gutnisky&lt;/lastName&gt;&lt;/author&gt;&lt;author&gt;&lt;firstName&gt;S&lt;/firstName&gt;&lt;lastName&gt;Peron&lt;/lastName&gt;&lt;/author&gt;&lt;author&gt;&lt;firstName&gt;D&lt;/firstName&gt;&lt;middleNames&gt;H&lt;/middleNames&gt;&lt;lastName&gt;O'Connor&lt;/lastName&gt;&lt;/author&gt;&lt;author&gt;&lt;firstName&gt;J&lt;/firstName&gt;&lt;middleNames&gt;S&lt;/middleNames&gt;&lt;lastName&gt;Wiegert&lt;/lastName&gt;&lt;/author&gt;&lt;author&gt;&lt;firstName&gt;L&lt;/firstName&gt;&lt;lastName&gt;Tian&lt;/lastName&gt;&lt;/author&gt;&lt;author&gt;&lt;firstName&gt;T&lt;/firstName&gt;&lt;middleNames&gt;G&lt;/middleNames&gt;&lt;lastName&gt;Oertner&lt;/lastName&gt;&lt;/author&gt;&lt;author&gt;&lt;firstName&gt;L&lt;/firstName&gt;&lt;middleNames&gt;L&lt;/middleNames&gt;&lt;lastName&gt;Looger&lt;/lastName&gt;&lt;/author&gt;&lt;author&gt;&lt;firstName&gt;K&lt;/firstName&gt;&lt;lastName&gt;Svoboda&lt;/lastName&gt;&lt;/author&gt;&lt;/authors&gt;&lt;/publication&gt;&lt;publication&gt;&lt;volume&gt;519&lt;/volume&gt;&lt;publication_date&gt;99201502251200000000222000&lt;/publication_date&gt;&lt;number&gt;7541&lt;/number&gt;&lt;doi&gt;10.1038/nature14178&lt;/doi&gt;&lt;startpage&gt;51&lt;/startpage&gt;&lt;title&gt;A motor cortex circuit for motor planning and movement&lt;/title&gt;&lt;uuid&gt;F87B1409-6FB3-4186-8F1A-6579D44136F3&lt;/uuid&gt;&lt;subtype&gt;400&lt;/subtype&gt;&lt;endpage&gt;56&lt;/endpage&gt;&lt;type&gt;400&lt;/type&gt;&lt;url&gt;http://www.nature.com/doifinder/10.1038/nature14178&lt;/url&gt;&lt;bundle&gt;&lt;publication&gt;&lt;publisher&gt;Nature Publishing Group&lt;/publisher&gt;&lt;title&gt;Nature&lt;/title&gt;&lt;type&gt;-100&lt;/type&gt;&lt;subtype&gt;-100&lt;/subtype&gt;&lt;uuid&gt;DEA0AE88-040C-492E-82F6-77CADF5FE27D&lt;/uuid&gt;&lt;/publication&gt;&lt;/bundle&gt;&lt;authors&gt;&lt;author&gt;&lt;firstName&gt;Nuo&lt;/firstName&gt;&lt;lastName&gt;Li&lt;/lastName&gt;&lt;/author&gt;&lt;author&gt;&lt;firstName&gt;Tsai-Wen&lt;/firstName&gt;&lt;lastName&gt;Chen&lt;/lastName&gt;&lt;/author&gt;&lt;author&gt;&lt;firstName&gt;Zengcai&lt;/firstName&gt;&lt;middleNames&gt;V&lt;/middleNames&gt;&lt;lastName&gt;Guo&lt;/lastName&gt;&lt;/author&gt;&lt;author&gt;&lt;firstName&gt;Charles&lt;/firstName&gt;&lt;middleNames&gt;R&lt;/middleNames&gt;&lt;lastName&gt;Gerfen&lt;/lastName&gt;&lt;/author&gt;&lt;author&gt;&lt;firstName&gt;Karel&lt;/firstName&gt;&lt;lastName&gt;Svoboda&lt;/lastName&gt;&lt;/author&gt;&lt;/authors&gt;&lt;/publication&gt;&lt;/publications&gt;&lt;cites&gt;&lt;/cites&gt;&lt;/citation&gt;</w:instrText>
      </w:r>
      <w:r w:rsidR="00766814" w:rsidRPr="00AA6475">
        <w:rPr>
          <w:rFonts w:ascii="Arial" w:hAnsi="Arial" w:cs="Arial"/>
        </w:rPr>
        <w:fldChar w:fldCharType="separate"/>
      </w:r>
      <w:r w:rsidR="00C76254">
        <w:rPr>
          <w:rFonts w:ascii="Arial" w:hAnsi="Arial" w:cs="Arial"/>
        </w:rPr>
        <w:t>(Dombeck et al., 2010; Harvey et al., 2012; Huber et al., 2012; Li et al., 2015)</w:t>
      </w:r>
      <w:r w:rsidR="00766814" w:rsidRPr="00AA6475">
        <w:rPr>
          <w:rFonts w:ascii="Arial" w:hAnsi="Arial" w:cs="Arial"/>
        </w:rPr>
        <w:fldChar w:fldCharType="end"/>
      </w:r>
      <w:r w:rsidR="00766814" w:rsidRPr="00AA6475">
        <w:rPr>
          <w:rFonts w:ascii="Arial" w:hAnsi="Arial" w:cs="Arial"/>
        </w:rPr>
        <w:t xml:space="preserve">. This technique provides two key advantages over other techniques for recording large populations of neurons in awake, behaving animals. First, imaging provides anatomical information about the cells recorded from, allowing experimenters to ask questions about anatomical segregation of neurons based on their activity patterns and for identification of specific cell types either </w:t>
      </w:r>
      <w:r w:rsidR="00766814" w:rsidRPr="00AA6475">
        <w:rPr>
          <w:rFonts w:ascii="Arial" w:hAnsi="Arial" w:cs="Arial"/>
          <w:i/>
        </w:rPr>
        <w:t>in vivo</w:t>
      </w:r>
      <w:r w:rsidR="00766814" w:rsidRPr="00AA6475">
        <w:rPr>
          <w:rFonts w:ascii="Arial" w:hAnsi="Arial" w:cs="Arial"/>
        </w:rPr>
        <w:t xml:space="preserve"> or post-mortem. Second, because this technique can be performed with chronically implanted cranial windows, the same population of neurons can be recorded from over multiple recording sessions. Third, while single-unit electrophysiology often results in a higher sampling of task-related and high firing neurons, optical imaging provides a relatively unbiased sampling of neurons. Fourth, optical imaging allows for the sampling of a large number of cells from a local region, while traditional recording methods sample cells over a much larger region. One caveat, however, is that genetically encoded calcium indicators exhibit a non-linear relationship between spike number and fluorescence change, making it difficult to determine the precise number of spikes fired by a neuron. There is, however, a clear general relationship between fluorescence and spiking activity</w:t>
      </w:r>
      <w:r w:rsidR="003F263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00857160-2E16-434D-B1C7-256F74BB1854&lt;/uuid&gt;&lt;priority&gt;0&lt;/priority&gt;&lt;publications&gt;&lt;publication&gt;&lt;volume&gt;6&lt;/volume&gt;&lt;publication_date&gt;99200911081200000000222000&lt;/publication_date&gt;&lt;number&gt;12&lt;/number&gt;&lt;doi&gt;10.1038/nmeth.1398&lt;/doi&gt;&lt;startpage&gt;875&lt;/startpage&gt;&lt;title&gt;Imaging neural activity in worms, flies and mice with improved GCaMP calcium indicators&lt;/title&gt;&lt;uuid&gt;6E34CE48-8A4D-4AA3-9C5F-B8A64C98AFF8&lt;/uuid&gt;&lt;subtype&gt;400&lt;/subtype&gt;&lt;endpage&gt;881&lt;/endpage&gt;&lt;type&gt;400&lt;/type&gt;&lt;url&gt;http://www.nature.com/doifinder/10.1038/nmeth.1398&lt;/url&gt;&lt;bundle&gt;&lt;publication&gt;&lt;publisher&gt;Nature Publishing Group&lt;/publisher&gt;&lt;title&gt;Nature Methods&lt;/title&gt;&lt;type&gt;-100&lt;/type&gt;&lt;subtype&gt;-100&lt;/subtype&gt;&lt;uuid&gt;DAF73965-31A4-4932-9CC4-2AEC4BBC6A04&lt;/uuid&gt;&lt;/publication&gt;&lt;/bundle&gt;&lt;authors&gt;&lt;author&gt;&lt;firstName&gt;Lin&lt;/firstName&gt;&lt;lastName&gt;Tian&lt;/lastName&gt;&lt;/author&gt;&lt;author&gt;&lt;firstName&gt;S&lt;/firstName&gt;&lt;middleNames&gt;Andrew&lt;/middleNames&gt;&lt;lastName&gt;Hires&lt;/lastName&gt;&lt;/author&gt;&lt;author&gt;&lt;firstName&gt;Tianyi&lt;/firstName&gt;&lt;lastName&gt;Mao&lt;/lastName&gt;&lt;/author&gt;&lt;author&gt;&lt;firstName&gt;Daniel&lt;/firstName&gt;&lt;lastName&gt;Huber&lt;/lastName&gt;&lt;/author&gt;&lt;author&gt;&lt;firstName&gt;M&lt;/firstName&gt;&lt;middleNames&gt;Eugenia&lt;/middleNames&gt;&lt;lastName&gt;Chiappe&lt;/lastName&gt;&lt;/author&gt;&lt;author&gt;&lt;firstName&gt;Sreekanth&lt;/firstName&gt;&lt;middleNames&gt;H&lt;/middleNames&gt;&lt;lastName&gt;Chalasani&lt;/lastName&gt;&lt;/author&gt;&lt;author&gt;&lt;firstName&gt;Leopoldo&lt;/firstName&gt;&lt;lastName&gt;Petreanu&lt;/lastName&gt;&lt;/author&gt;&lt;author&gt;&lt;firstName&gt;Jasper&lt;/firstName&gt;&lt;lastName&gt;Akerboom&lt;/lastName&gt;&lt;/author&gt;&lt;author&gt;&lt;firstName&gt;Sean&lt;/firstName&gt;&lt;middleNames&gt;A&lt;/middleNames&gt;&lt;lastName&gt;Mckinney&lt;/lastName&gt;&lt;/author&gt;&lt;author&gt;&lt;firstName&gt;Eric&lt;/firstName&gt;&lt;middleNames&gt;R&lt;/middleNames&gt;&lt;lastName&gt;Schreiter&lt;/lastName&gt;&lt;/author&gt;&lt;author&gt;&lt;firstName&gt;Cornelia&lt;/firstName&gt;&lt;middleNames&gt;I&lt;/middleNames&gt;&lt;lastName&gt;Bargmann&lt;/lastName&gt;&lt;/author&gt;&lt;author&gt;&lt;firstName&gt;Vivek&lt;/firstName&gt;&lt;lastName&gt;Jayaraman&lt;/lastName&gt;&lt;/author&gt;&lt;author&gt;&lt;firstName&gt;Karel&lt;/firstName&gt;&lt;lastName&gt;Svoboda&lt;/lastName&gt;&lt;/author&gt;&lt;author&gt;&lt;firstName&gt;Loren&lt;/firstName&gt;&lt;middleNames&gt;L&lt;/middleNames&gt;&lt;lastName&gt;Looger&lt;/lastName&gt;&lt;/author&gt;&lt;/authors&gt;&lt;/publication&gt;&lt;publication&gt;&lt;volume&gt;32&lt;/volume&gt;&lt;publication_date&gt;99201210031200000000222000&lt;/publication_date&gt;&lt;number&gt;40&lt;/number&gt;&lt;doi&gt;10.1523/JNEUROSCI.2601-12.2012&lt;/doi&gt;&lt;startpage&gt;13819&lt;/startpage&gt;&lt;title&gt;Optimization of a GCaMP Calcium Indicator for Neural Activity Imaging&lt;/title&gt;&lt;uuid&gt;3F46200C-EB13-4389-BFEF-67EF199202EF&lt;/uuid&gt;&lt;subtype&gt;400&lt;/subtype&gt;&lt;endpage&gt;13840&lt;/endpage&gt;&lt;type&gt;400&lt;/type&gt;&lt;url&gt;http://www.jneurosci.org/cgi/doi/10.1523/JNEUROSCI.2601-12.2012&lt;/url&gt;&lt;bundle&gt;&lt;publication&gt;&lt;title&gt;Journal of Neuroscience&lt;/title&gt;&lt;type&gt;-100&lt;/type&gt;&lt;subtype&gt;-100&lt;/subtype&gt;&lt;uuid&gt;CE5794B9-F70F-42F3-9DF4-F63416859BDC&lt;/uuid&gt;&lt;/publication&gt;&lt;/bundle&gt;&lt;authors&gt;&lt;author&gt;&lt;firstName&gt;J&lt;/firstName&gt;&lt;lastName&gt;Akerboom&lt;/lastName&gt;&lt;/author&gt;&lt;author&gt;&lt;firstName&gt;T&lt;/firstName&gt;&lt;middleNames&gt;W&lt;/middleNames&gt;&lt;lastName&gt;Chen&lt;/lastName&gt;&lt;/author&gt;&lt;author&gt;&lt;firstName&gt;T&lt;/firstName&gt;&lt;middleNames&gt;J&lt;/middleNames&gt;&lt;lastName&gt;Wardill&lt;/lastName&gt;&lt;/author&gt;&lt;author&gt;&lt;firstName&gt;L&lt;/firstName&gt;&lt;lastName&gt;Tian&lt;/lastName&gt;&lt;/author&gt;&lt;author&gt;&lt;firstName&gt;J&lt;/firstName&gt;&lt;middleNames&gt;S&lt;/middleNames&gt;&lt;lastName&gt;Marvin&lt;/lastName&gt;&lt;/author&gt;&lt;author&gt;&lt;firstName&gt;S&lt;/firstName&gt;&lt;lastName&gt;Mutlu&lt;/lastName&gt;&lt;/author&gt;&lt;author&gt;&lt;firstName&gt;N&lt;/firstName&gt;&lt;middleNames&gt;C&lt;/middleNames&gt;&lt;lastName&gt;Calderon&lt;/lastName&gt;&lt;/author&gt;&lt;author&gt;&lt;firstName&gt;F&lt;/firstName&gt;&lt;lastName&gt;Esposti&lt;/lastName&gt;&lt;/author&gt;&lt;author&gt;&lt;firstName&gt;B&lt;/firstName&gt;&lt;middleNames&gt;G&lt;/middleNames&gt;&lt;lastName&gt;Borghuis&lt;/lastName&gt;&lt;/author&gt;&lt;author&gt;&lt;firstName&gt;X&lt;/firstName&gt;&lt;middleNames&gt;R&lt;/middleNames&gt;&lt;lastName&gt;Sun&lt;/lastName&gt;&lt;/author&gt;&lt;author&gt;&lt;firstName&gt;A&lt;/firstName&gt;&lt;lastName&gt;Gordus&lt;/lastName&gt;&lt;/author&gt;&lt;author&gt;&lt;firstName&gt;M&lt;/firstName&gt;&lt;middleNames&gt;B&lt;/middleNames&gt;&lt;lastName&gt;Orger&lt;/lastName&gt;&lt;/author&gt;&lt;author&gt;&lt;firstName&gt;R&lt;/firstName&gt;&lt;lastName&gt;Portugues&lt;/lastName&gt;&lt;/author&gt;&lt;author&gt;&lt;firstName&gt;F&lt;/firstName&gt;&lt;lastName&gt;Engert&lt;/lastName&gt;&lt;/author&gt;&lt;author&gt;&lt;firstName&gt;J&lt;/firstName&gt;&lt;middleNames&gt;J&lt;/middleNames&gt;&lt;lastName&gt;Macklin&lt;/lastName&gt;&lt;/author&gt;&lt;author&gt;&lt;firstName&gt;A&lt;/firstName&gt;&lt;lastName&gt;Filosa&lt;/lastName&gt;&lt;/author&gt;&lt;author&gt;&lt;firstName&gt;A&lt;/firstName&gt;&lt;lastName&gt;Aggarwal&lt;/lastName&gt;&lt;/author&gt;&lt;author&gt;&lt;firstName&gt;R&lt;/firstName&gt;&lt;middleNames&gt;A&lt;/middleNames&gt;&lt;lastName&gt;Kerr&lt;/lastName&gt;&lt;/author&gt;&lt;author&gt;&lt;firstName&gt;R&lt;/firstName&gt;&lt;lastName&gt;Takagi&lt;/lastName&gt;&lt;/author&gt;&lt;author&gt;&lt;firstName&gt;S&lt;/firstName&gt;&lt;lastName&gt;Kracun&lt;/lastName&gt;&lt;/author&gt;&lt;author&gt;&lt;firstName&gt;E&lt;/firstName&gt;&lt;lastName&gt;Shigetomi&lt;/lastName&gt;&lt;/author&gt;&lt;author&gt;&lt;firstName&gt;B&lt;/firstName&gt;&lt;middleNames&gt;S&lt;/middleNames&gt;&lt;lastName&gt;Khakh&lt;/lastName&gt;&lt;/author&gt;&lt;author&gt;&lt;firstName&gt;H&lt;/firstName&gt;&lt;lastName&gt;Baier&lt;/lastName&gt;&lt;/author&gt;&lt;author&gt;&lt;firstName&gt;L&lt;/firstName&gt;&lt;lastName&gt;Lagnado&lt;/lastName&gt;&lt;/author&gt;&lt;author&gt;&lt;firstName&gt;S&lt;/firstName&gt;&lt;middleNames&gt;S H&lt;/middleNames&gt;&lt;lastName&gt;Wang&lt;/lastName&gt;&lt;/author&gt;&lt;author&gt;&lt;firstName&gt;C&lt;/firstName&gt;&lt;middleNames&gt;I&lt;/middleNames&gt;&lt;lastName&gt;Bargmann&lt;/lastName&gt;&lt;/author&gt;&lt;author&gt;&lt;firstName&gt;B&lt;/firstName&gt;&lt;middleNames&gt;E&lt;/middleNames&gt;&lt;lastName&gt;Kimmel&lt;/lastName&gt;&lt;/author&gt;&lt;author&gt;&lt;firstName&gt;V&lt;/firstName&gt;&lt;lastName&gt;Jayaraman&lt;/lastName&gt;&lt;/author&gt;&lt;author&gt;&lt;firstName&gt;K&lt;/firstName&gt;&lt;lastName&gt;Svoboda&lt;/lastName&gt;&lt;/author&gt;&lt;author&gt;&lt;firstName&gt;D&lt;/firstName&gt;&lt;middleNames&gt;S&lt;/middleNames&gt;&lt;lastName&gt;Kim&lt;/lastName&gt;&lt;/author&gt;&lt;author&gt;&lt;firstName&gt;E&lt;/firstName&gt;&lt;middleNames&gt;R&lt;/middleNames&gt;&lt;lastName&gt;Schreiter&lt;/lastName&gt;&lt;/author&gt;&lt;author&gt;&lt;firstName&gt;L&lt;/firstName&gt;&lt;middleNames&gt;L&lt;/middleNames&gt;&lt;lastName&gt;Looger&lt;/lastName&gt;&lt;/author&gt;&lt;/authors&gt;&lt;/publication&gt;&lt;publication&gt;&lt;volume&gt;13&lt;/volume&gt;&lt;publication_date&gt;99201010031200000000222000&lt;/publication_date&gt;&lt;number&gt;11&lt;/number&gt;&lt;doi&gt;10.1038/nn.2648&lt;/doi&gt;&lt;startpage&gt;1433&lt;/startpage&gt;&lt;title&gt;Functional imaging of hippocampal place cells at cellular resolution during virtual navigation&lt;/title&gt;&lt;uuid&gt;63108833-704B-4C84-B276-2DFD5DE4160B&lt;/uuid&gt;&lt;subtype&gt;400&lt;/subtype&gt;&lt;endpage&gt;1440&lt;/endpage&gt;&lt;type&gt;400&lt;/type&gt;&lt;url&gt;http://www.nature.com/doifinder/10.1038/nn.2648&lt;/url&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volume&gt;499&lt;/volume&gt;&lt;publication_date&gt;99201307171200000000222000&lt;/publication_date&gt;&lt;number&gt;7458&lt;/number&gt;&lt;doi&gt;10.1038/nature12354&lt;/doi&gt;&lt;startpage&gt;295&lt;/startpage&gt;&lt;title&gt;Ultrasensitive fluorescent proteins for imaging neuronal activity&lt;/title&gt;&lt;uuid&gt;CFD4E199-F90D-44DE-8D83-66DD2966EA32&lt;/uuid&gt;&lt;subtype&gt;400&lt;/subtype&gt;&lt;endpage&gt;300&lt;/endpage&gt;&lt;type&gt;400&lt;/type&gt;&lt;url&gt;http://www.nature.com/doifinder/10.1038/nature12354&lt;/url&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(Tian et al., 2009; Dombeck et al., 2010; Akerboom et al., 2012; Chen et al., 2013)</w:t>
      </w:r>
      <w:r w:rsidR="00766814" w:rsidRPr="00AA6475">
        <w:rPr>
          <w:rFonts w:ascii="Arial" w:hAnsi="Arial" w:cs="Arial"/>
        </w:rPr>
        <w:fldChar w:fldCharType="end"/>
      </w:r>
      <w:r w:rsidR="00766814" w:rsidRPr="00AA6475">
        <w:rPr>
          <w:rFonts w:ascii="Arial" w:hAnsi="Arial" w:cs="Arial"/>
        </w:rPr>
        <w:t xml:space="preserve">. </w:t>
      </w:r>
      <w:r w:rsidR="003F263D">
        <w:rPr>
          <w:rFonts w:ascii="Arial" w:hAnsi="Arial" w:cs="Arial"/>
        </w:rPr>
        <w:t xml:space="preserve">Additionally, a variety of </w:t>
      </w:r>
      <w:proofErr w:type="spellStart"/>
      <w:r w:rsidR="003F263D">
        <w:rPr>
          <w:rFonts w:ascii="Arial" w:hAnsi="Arial" w:cs="Arial"/>
        </w:rPr>
        <w:t>deconvolution</w:t>
      </w:r>
      <w:proofErr w:type="spellEnd"/>
      <w:r w:rsidR="003F263D">
        <w:rPr>
          <w:rFonts w:ascii="Arial" w:hAnsi="Arial" w:cs="Arial"/>
        </w:rPr>
        <w:t xml:space="preserve"> algorithms to extract spiking information from the GECI signal, with increasing success </w:t>
      </w:r>
      <w:commentRangeStart w:id="16"/>
      <w:r w:rsidR="003F263D">
        <w:rPr>
          <w:rFonts w:ascii="Arial" w:hAnsi="Arial" w:cs="Arial"/>
        </w:rPr>
        <w:fldChar w:fldCharType="begin"/>
      </w:r>
      <w:r w:rsidR="00507222">
        <w:rPr>
          <w:rFonts w:ascii="Arial" w:hAnsi="Arial" w:cs="Arial"/>
        </w:rPr>
        <w:instrText xml:space="preserve"> ADDIN PAPERS2_CITATIONS &lt;citation&gt;&lt;uuid&gt;CDC836AA-A1FC-4C8A-9FA1-C3C6BDC571F3&lt;/uuid&gt;&lt;priority&gt;0&lt;/priority&gt;&lt;publications&gt;&lt;publication&gt;&lt;uuid&gt;FF407F5E-12AB-4E18-ADB4-CC9BB4FE8103&lt;/uuid&gt;&lt;volume&gt;104&lt;/volume&gt;&lt;doi&gt;10.1152/jn.01073.2009&lt;/doi&gt;&lt;startpage&gt;3691&lt;/startpage&gt;&lt;publication_date&gt;99201012001200000000220000&lt;/publication_date&gt;&lt;url&gt;http://jn.physiology.org/cgi/doi/10.1152/jn.01073.2009&lt;/url&gt;&lt;type&gt;400&lt;/type&gt;&lt;title&gt;Fast nonnegative deconvolution for spike train inference from population calcium imaging.&lt;/title&gt;&lt;institution&gt;Johns Hopkins University, Department of Neuroscience, 3400 N. Charles St., Baltimore, MD 21205, USA. joshuav@jhu.edu&lt;/institution&gt;&lt;number&gt;6&lt;/number&gt;&lt;subtype&gt;400&lt;/subtype&gt;&lt;endpage&gt;3704&lt;/endpage&gt;&lt;bundle&gt;&lt;publication&gt;&lt;title&gt;Journal of Neurophysiology&lt;/title&gt;&lt;type&gt;-100&lt;/type&gt;&lt;subtype&gt;-100&lt;/subtype&gt;&lt;uuid&gt;57EA779F-A6DD-485B-A644-A88CEFA0BA5C&lt;/uuid&gt;&lt;/publication&gt;&lt;/bundle&gt;&lt;authors&gt;&lt;author&gt;&lt;firstName&gt;Joshua&lt;/firstName&gt;&lt;middleNames&gt;T&lt;/middleNames&gt;&lt;lastName&gt;Vogelstein&lt;/lastName&gt;&lt;/author&gt;&lt;author&gt;&lt;firstName&gt;Adam&lt;/firstName&gt;&lt;middleNames&gt;M&lt;/middleNames&gt;&lt;lastName&gt;Packer&lt;/lastName&gt;&lt;/author&gt;&lt;author&gt;&lt;firstName&gt;Timothy&lt;/firstName&gt;&lt;middleNames&gt;A&lt;/middleNames&gt;&lt;lastName&gt;Machado&lt;/lastName&gt;&lt;/author&gt;&lt;author&gt;&lt;firstName&gt;Tanya&lt;/firstName&gt;&lt;lastName&gt;Sippy&lt;/lastName&gt;&lt;/author&gt;&lt;author&gt;&lt;firstName&gt;Baktash&lt;/firstName&gt;&lt;lastName&gt;Babadi&lt;/lastName&gt;&lt;/author&gt;&lt;author&gt;&lt;firstName&gt;Rafael&lt;/firstName&gt;&lt;lastName&gt;Yuste&lt;/lastName&gt;&lt;/author&gt;&lt;author&gt;&lt;firstName&gt;Liam&lt;/firstName&gt;&lt;lastName&gt;Paninski&lt;/lastName&gt;&lt;/author&gt;&lt;/authors&gt;&lt;/publication&gt;&lt;publication&gt;&lt;uuid&gt;C3EDB765-B698-4FC9-A6FB-1F4F6BE2F056&lt;/uuid&gt;&lt;volume&gt;89&lt;/volume&gt;&lt;accepted_date&gt;99201511231200000000222000&lt;/accepted_date&gt;&lt;doi&gt;10.1016/j.neuron.2015.11.037&lt;/doi&gt;&lt;startpage&gt;285&lt;/startpage&gt;&lt;revision_date&gt;99201507271200000000222000&lt;/revision_date&gt;&lt;publication_date&gt;99201601201200000000222000&lt;/publication_date&gt;&lt;url&gt;http://linkinghub.elsevier.com/retrieve/pii/S0896627315010843&lt;/url&gt;&lt;type&gt;400&lt;/type&gt;&lt;title&gt;Simultaneous Denoising, Deconvolution, and Demixing of Calcium Imaging Data.&lt;/title&gt;&lt;submission_date&gt;99201503101200000000222000&lt;/submission_date&gt;&lt;number&gt;2&lt;/number&gt;&lt;institution&gt;Center for Computational Biology, Simons Foundation, New York, NY 10010, USA; Department of Statistics, Center for Theoretical Neuroscience, and Grossman Center for the Statistics of Mind, Columbia University, New York, NY 10027, USA. Electronic address: epnevmatikakis@simonsfoundation.org.&lt;/institution&gt;&lt;subtype&gt;400&lt;/subtype&gt;&lt;endpage&gt;299&lt;/endpage&gt;&lt;bundle&gt;&lt;publication&gt;&lt;publisher&gt;Elsevier Inc.&lt;/publisher&gt;&lt;title&gt;Neuron&lt;/title&gt;&lt;type&gt;-100&lt;/type&gt;&lt;subtype&gt;-100&lt;/subtype&gt;&lt;uuid&gt;9D190EC7-A2EB-4592-B4B5-156D3C4EBECC&lt;/uuid&gt;&lt;/publication&gt;&lt;/bundle&gt;&lt;authors&gt;&lt;author&gt;&lt;firstName&gt;Eftychios&lt;/firstName&gt;&lt;middleNames&gt;A&lt;/middleNames&gt;&lt;lastName&gt;Pnevmatikakis&lt;/lastName&gt;&lt;/author&gt;&lt;author&gt;&lt;firstName&gt;Daniel&lt;/firstName&gt;&lt;lastName&gt;Soudry&lt;/lastName&gt;&lt;/author&gt;&lt;author&gt;&lt;firstName&gt;Yuanjun&lt;/firstName&gt;&lt;lastName&gt;Gao&lt;/lastName&gt;&lt;/author&gt;&lt;author&gt;&lt;firstName&gt;Timothy&lt;/firstName&gt;&lt;middleNames&gt;A&lt;/middleNames&gt;&lt;lastName&gt;Machado&lt;/lastName&gt;&lt;/author&gt;&lt;author&gt;&lt;firstName&gt;Josh&lt;/firstName&gt;&lt;lastName&gt;Merel&lt;/lastName&gt;&lt;/author&gt;&lt;author&gt;&lt;firstName&gt;David&lt;/firstName&gt;&lt;lastName&gt;Pfau&lt;/lastName&gt;&lt;/author&gt;&lt;author&gt;&lt;firstName&gt;Thomas&lt;/firstName&gt;&lt;lastName&gt;Reardon&lt;/lastName&gt;&lt;/author&gt;&lt;author&gt;&lt;firstName&gt;Yu&lt;/firstName&gt;&lt;lastName&gt;Mu&lt;/lastName&gt;&lt;/author&gt;&lt;author&gt;&lt;firstName&gt;Clay&lt;/firstName&gt;&lt;lastName&gt;Lacefield&lt;/lastName&gt;&lt;/author&gt;&lt;author&gt;&lt;firstName&gt;Weijian&lt;/firstName&gt;&lt;lastName&gt;Yang&lt;/lastName&gt;&lt;/author&gt;&lt;author&gt;&lt;firstName&gt;Misha&lt;/firstName&gt;&lt;lastName&gt;Ahrens&lt;/lastName&gt;&lt;/author&gt;&lt;author&gt;&lt;firstName&gt;Randy&lt;/firstName&gt;&lt;lastName&gt;Bruno&lt;/lastName&gt;&lt;/author&gt;&lt;author&gt;&lt;firstName&gt;Thomas&lt;/firstName&gt;&lt;middleNames&gt;M&lt;/middleNames&gt;&lt;lastName&gt;Jessell&lt;/lastName&gt;&lt;/author&gt;&lt;author&gt;&lt;firstName&gt;Darcy&lt;/firstName&gt;&lt;middleNames&gt;S&lt;/middleNames&gt;&lt;lastName&gt;Peterka&lt;/lastName&gt;&lt;/author&gt;&lt;author&gt;&lt;firstName&gt;Rafael&lt;/firstName&gt;&lt;lastName&gt;Yuste&lt;/lastName&gt;&lt;/author&gt;&lt;author&gt;&lt;firstName&gt;Liam&lt;/firstName&gt;&lt;lastName&gt;Paninski&lt;/lastName&gt;&lt;/author&gt;&lt;/authors&gt;&lt;/publication&gt;&lt;publication&gt;&lt;publication_date&gt;99201410281200000000222000&lt;/publication_date&gt;&lt;startpage&gt;010777&lt;/startpage&gt;&lt;doi&gt;10.1101/010777&lt;/doi&gt;&lt;title&gt;Supervised learning sets benchmark for robust spike rate inference from calcium imaging signals&lt;/title&gt;&lt;uuid&gt;BFEF1E82-E321-4581-BD37-A3621BE4A521&lt;/uuid&gt;&lt;subtype&gt;700&lt;/subtype&gt;&lt;publisher&gt;Cold Spring Harbor Labs Journals&lt;/publisher&gt;&lt;type&gt;700&lt;/type&gt;&lt;url&gt;http://biorxiv.org/lookup/doi/10.1101/010777&lt;/url&gt;&lt;bundle&gt;&lt;publication&gt;&lt;publisher&gt;Cold Spring Harbor Labs Journals&lt;/publisher&gt;&lt;title&gt;bioRxiv&lt;/title&gt;&lt;type&gt;-100&lt;/type&gt;&lt;subtype&gt;-100&lt;/subtype&gt;&lt;uuid&gt;C26A061B-B2F0-44D5-8532-33FCD84CE7A9&lt;/uuid&gt;&lt;/publication&gt;&lt;/bundle&gt;&lt;authors&gt;&lt;author&gt;&lt;firstName&gt;Lucas&lt;/firstName&gt;&lt;lastName&gt;Theis&lt;/lastName&gt;&lt;/author&gt;&lt;author&gt;&lt;firstName&gt;Philipp&lt;/firstName&gt;&lt;lastName&gt;Berens&lt;/lastName&gt;&lt;/author&gt;&lt;author&gt;&lt;firstName&gt;Emmanouil&lt;/firstName&gt;&lt;lastName&gt;Froudarakis&lt;/lastName&gt;&lt;/author&gt;&lt;author&gt;&lt;firstName&gt;Jacob&lt;/firstName&gt;&lt;lastName&gt;Reimer&lt;/lastName&gt;&lt;/author&gt;&lt;author&gt;&lt;firstName&gt;Miroslav&lt;/firstName&gt;&lt;lastName&gt;Roman-Roson&lt;/lastName&gt;&lt;/author&gt;&lt;author&gt;&lt;firstName&gt;Thomas&lt;/firstName&gt;&lt;lastName&gt;Baden&lt;/lastName&gt;&lt;/author&gt;&lt;author&gt;&lt;firstName&gt;Thomas&lt;/firstName&gt;&lt;lastName&gt;Euler&lt;/lastName&gt;&lt;/author&gt;&lt;author&gt;&lt;firstName&gt;Andreas&lt;/firstName&gt;&lt;middleNames&gt;S&lt;/middleNames&gt;&lt;lastName&gt;Tolias&lt;/lastName&gt;&lt;/author&gt;&lt;author&gt;&lt;firstName&gt;Matthias&lt;/firstName&gt;&lt;lastName&gt;Bethge&lt;/lastName&gt;&lt;/author&gt;&lt;/authors&gt;&lt;/publication&gt;&lt;/publications&gt;&lt;cites&gt;&lt;/cites&gt;&lt;/citation&gt;</w:instrText>
      </w:r>
      <w:r w:rsidR="003F263D">
        <w:rPr>
          <w:rFonts w:ascii="Arial" w:hAnsi="Arial" w:cs="Arial"/>
        </w:rPr>
        <w:fldChar w:fldCharType="separate"/>
      </w:r>
      <w:r w:rsidR="00E971C0">
        <w:rPr>
          <w:rFonts w:ascii="Arial" w:hAnsi="Arial" w:cs="Arial"/>
        </w:rPr>
        <w:t>(Vogelstein et al., 2010; Theis et al., 2014; Pnevmatikakis et al., 2016)</w:t>
      </w:r>
      <w:r w:rsidR="003F263D">
        <w:rPr>
          <w:rFonts w:ascii="Arial" w:hAnsi="Arial" w:cs="Arial"/>
        </w:rPr>
        <w:fldChar w:fldCharType="end"/>
      </w:r>
      <w:commentRangeEnd w:id="16"/>
      <w:r w:rsidR="00431948">
        <w:rPr>
          <w:rStyle w:val="CommentReference"/>
        </w:rPr>
        <w:commentReference w:id="16"/>
      </w:r>
    </w:p>
    <w:p w14:paraId="7FA9CB6B" w14:textId="77777777" w:rsidR="00766814" w:rsidRDefault="00766814" w:rsidP="004665E4">
      <w:pPr>
        <w:spacing w:line="276" w:lineRule="auto"/>
        <w:jc w:val="both"/>
        <w:rPr>
          <w:rFonts w:ascii="Arial" w:hAnsi="Arial" w:cs="Arial"/>
        </w:rPr>
      </w:pPr>
    </w:p>
    <w:p w14:paraId="2A8070C6" w14:textId="3689B049" w:rsidR="00FF3291" w:rsidRPr="00FF3291" w:rsidRDefault="00FF3291" w:rsidP="004665E4">
      <w:pPr>
        <w:spacing w:line="276" w:lineRule="auto"/>
        <w:jc w:val="both"/>
        <w:rPr>
          <w:rFonts w:ascii="Arial" w:hAnsi="Arial" w:cs="Arial"/>
          <w:b/>
        </w:rPr>
      </w:pPr>
      <w:r>
        <w:rPr>
          <w:rFonts w:ascii="Arial" w:hAnsi="Arial" w:cs="Arial"/>
          <w:b/>
        </w:rPr>
        <w:lastRenderedPageBreak/>
        <w:t xml:space="preserve">A virtual reality paradigm for mouse behavior </w:t>
      </w:r>
    </w:p>
    <w:p w14:paraId="1C731FE4" w14:textId="77777777" w:rsidR="00FF3291" w:rsidRDefault="00FF3291" w:rsidP="004665E4">
      <w:pPr>
        <w:spacing w:line="276" w:lineRule="auto"/>
        <w:jc w:val="both"/>
        <w:rPr>
          <w:rFonts w:ascii="Arial" w:hAnsi="Arial" w:cs="Arial"/>
        </w:rPr>
      </w:pPr>
    </w:p>
    <w:p w14:paraId="1E3209E9" w14:textId="06B5F51C" w:rsidR="00255BB7" w:rsidRPr="00AA6475" w:rsidRDefault="0015188D" w:rsidP="004665E4">
      <w:pPr>
        <w:spacing w:line="276" w:lineRule="auto"/>
        <w:jc w:val="both"/>
        <w:rPr>
          <w:rFonts w:ascii="Arial" w:hAnsi="Arial" w:cs="Arial"/>
        </w:rPr>
      </w:pPr>
      <w:r>
        <w:rPr>
          <w:rFonts w:ascii="Arial" w:hAnsi="Arial" w:cs="Arial"/>
        </w:rPr>
        <w:t>T</w:t>
      </w:r>
      <w:r w:rsidRPr="00AA6475">
        <w:rPr>
          <w:rFonts w:ascii="Arial" w:hAnsi="Arial" w:cs="Arial"/>
        </w:rPr>
        <w:t>he majority of studies focused on decision-making have used head-restrained, stationary monkeys who respond by performing a saccade, a reach, or a button press</w:t>
      </w:r>
      <w:r w:rsidR="00E626F6">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F451826F-917C-4A9A-96BB-01E6524F805B&lt;/uuid&gt;&lt;priority&gt;46&lt;/priority&gt;&lt;publications&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99201102001200000000220000&lt;/publication_date&gt;&lt;number&gt;2&lt;/number&gt;&lt;doi&gt;10.1038/nn.2740&lt;/doi&gt;&lt;startpage&gt;143&lt;/startpage&gt;&lt;title&gt;A proposed common neural mechanism for categorization and perceptual decisions&lt;/title&gt;&lt;uuid&gt;642F541F-A9A9-46E6-AD69-8DA8A8B949A7&lt;/uuid&gt;&lt;subtype&gt;400&lt;/subtype&gt;&lt;endpage&gt;146&lt;/endpage&gt;&lt;type&gt;400&lt;/type&gt;&lt;url&gt;http://www.nature.com/doifinder/10.1038/nn.2740&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44&lt;/volume&gt;&lt;publication_date&gt;99200601001200000000220000&lt;/publication_date&gt;&lt;number&gt;13&lt;/number&gt;&lt;doi&gt;10.1016/j.neuropsychologia.2005.10.011&lt;/doi&gt;&lt;startpage&gt;2594&lt;/startpage&gt;&lt;title&gt;The posterior parietal cortex: Sensorimotor interface for the planning and online control of visually guided movements&lt;/title&gt;&lt;uuid&gt;B45EAA74-0BEE-41B8-9AF3-6AE7C3AB0BBD&lt;/uuid&gt;&lt;subtype&gt;400&lt;/subtype&gt;&lt;endpage&gt;2606&lt;/endpage&gt;&lt;type&gt;400&lt;/type&gt;&lt;url&gt;http://linkinghub.elsevier.com/retrieve/pii/S0028393205003337&lt;/url&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(Buneo and Andersen, 2006; Freedman and Assad, 2006; Gold and Shadlen, 2007; Bisley and Goldberg, 2010; Freedman and Assad, 2011)</w:t>
      </w:r>
      <w:r w:rsidRPr="00AA6475">
        <w:rPr>
          <w:rFonts w:ascii="Arial" w:hAnsi="Arial" w:cs="Arial"/>
        </w:rPr>
        <w:fldChar w:fldCharType="end"/>
      </w:r>
      <w:r w:rsidRPr="00AA6475">
        <w:rPr>
          <w:rFonts w:ascii="Arial" w:hAnsi="Arial" w:cs="Arial"/>
        </w:rPr>
        <w:t>.</w:t>
      </w:r>
      <w:r w:rsidR="00140E70">
        <w:rPr>
          <w:rFonts w:ascii="Arial" w:hAnsi="Arial" w:cs="Arial"/>
        </w:rPr>
        <w:t xml:space="preserve"> These tasks, however, are low throughput and cannot yet be paired with optical imaging </w:t>
      </w:r>
      <w:proofErr w:type="gramStart"/>
      <w:r w:rsidR="00140E70">
        <w:rPr>
          <w:rFonts w:ascii="Arial" w:hAnsi="Arial" w:cs="Arial"/>
        </w:rPr>
        <w:t>techniques</w:t>
      </w:r>
      <w:r w:rsidR="00741B55">
        <w:rPr>
          <w:rFonts w:ascii="Arial" w:hAnsi="Arial" w:cs="Arial"/>
        </w:rPr>
        <w:t xml:space="preserve"> which</w:t>
      </w:r>
      <w:proofErr w:type="gramEnd"/>
      <w:r w:rsidR="00741B55">
        <w:rPr>
          <w:rFonts w:ascii="Arial" w:hAnsi="Arial" w:cs="Arial"/>
        </w:rPr>
        <w:t xml:space="preserve"> enable the recording of activity from hundreds of neurons simultaneously</w:t>
      </w:r>
      <w:r w:rsidR="00140E70">
        <w:rPr>
          <w:rFonts w:ascii="Arial" w:hAnsi="Arial" w:cs="Arial"/>
        </w:rPr>
        <w:t xml:space="preserve">. </w:t>
      </w:r>
      <w:r w:rsidR="00255BB7" w:rsidRPr="00AA6475">
        <w:rPr>
          <w:rFonts w:ascii="Arial" w:hAnsi="Arial" w:cs="Arial"/>
        </w:rPr>
        <w:t>A virtual reality system for mice was recently developed which can overcome these technical limitations to understand microcircuit function during decision-making</w:t>
      </w:r>
      <w:r w:rsidR="00505302">
        <w:rPr>
          <w:rFonts w:ascii="Arial" w:hAnsi="Arial" w:cs="Arial"/>
        </w:rPr>
        <w:t xml:space="preserve"> </w:t>
      </w:r>
      <w:r w:rsidR="00255BB7" w:rsidRPr="00AA6475">
        <w:rPr>
          <w:rFonts w:ascii="Arial" w:hAnsi="Arial" w:cs="Arial"/>
        </w:rPr>
        <w:fldChar w:fldCharType="begin"/>
      </w:r>
      <w:r w:rsidR="00507222">
        <w:rPr>
          <w:rFonts w:ascii="Arial" w:hAnsi="Arial" w:cs="Arial"/>
        </w:rPr>
        <w:instrText xml:space="preserve"> ADDIN PAPERS2_CITATIONS &lt;citation&gt;&lt;uuid&gt;686B17EB-1DF8-410C-8402-97BBABD7EE6E&lt;/uuid&gt;&lt;priority&gt;49&lt;/priority&gt;&lt;publications&gt;&lt;publication&gt;&lt;uuid&gt;4CA1234A-E274-4579-9089-976086B6D400&lt;/uuid&gt;&lt;volume&gt;461&lt;/volume&gt;&lt;doi&gt;10.1038/nature08499&lt;/doi&gt;&lt;startpage&gt;941&lt;/startpage&gt;&lt;publication_date&gt;99200910151200000000222000&lt;/publication_date&gt;&lt;url&gt;http://www.nature.com/doifinder/10.1038/nature08499&lt;/url&gt;&lt;citekey&gt;Harvey:2009ci&lt;/citekey&gt;&lt;type&gt;400&lt;/type&gt;&lt;title&gt;Intracellular dynamics of hippocampal place cells during virtual navigation&lt;/title&gt;&lt;number&gt;7266&lt;/number&gt;&lt;subtype&gt;400&lt;/subtype&gt;&lt;endpage&gt;946&lt;/endpage&gt;&lt;bundle&gt;&lt;publication&gt;&lt;publisher&gt;Nature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Forrest&lt;/firstName&gt;&lt;lastName&gt;Collman&lt;/lastName&gt;&lt;/author&gt;&lt;author&gt;&lt;firstName&gt;Daniel&lt;/firstName&gt;&lt;middleNames&gt;a&lt;/middleNames&gt;&lt;lastName&gt;Dombeck&lt;/lastName&gt;&lt;/author&gt;&lt;author&gt;&lt;firstName&gt;David&lt;/firstName&gt;&lt;middleNames&gt;W&lt;/middleNames&gt;&lt;lastName&gt;Tank&lt;/lastName&gt;&lt;/author&gt;&lt;/authors&gt;&lt;/publication&gt;&lt;/publications&gt;&lt;cites&gt;&lt;/cites&gt;&lt;/citation&gt;</w:instrText>
      </w:r>
      <w:r w:rsidR="00255BB7" w:rsidRPr="00AA6475">
        <w:rPr>
          <w:rFonts w:ascii="Arial" w:hAnsi="Arial" w:cs="Arial"/>
        </w:rPr>
        <w:fldChar w:fldCharType="separate"/>
      </w:r>
      <w:r w:rsidR="00255BB7">
        <w:rPr>
          <w:rFonts w:ascii="Arial" w:eastAsiaTheme="minorEastAsia" w:hAnsi="Arial" w:cs="Arial"/>
        </w:rPr>
        <w:t>(Harvey et al., 2009)</w:t>
      </w:r>
      <w:r w:rsidR="00255BB7" w:rsidRPr="00AA6475">
        <w:rPr>
          <w:rFonts w:ascii="Arial" w:hAnsi="Arial" w:cs="Arial"/>
        </w:rPr>
        <w:fldChar w:fldCharType="end"/>
      </w:r>
      <w:r w:rsidR="00255BB7" w:rsidRPr="00AA6475">
        <w:rPr>
          <w:rFonts w:ascii="Arial" w:hAnsi="Arial" w:cs="Arial"/>
        </w:rPr>
        <w:t xml:space="preserve">. In this system, a </w:t>
      </w:r>
      <w:proofErr w:type="gramStart"/>
      <w:r w:rsidR="00255BB7" w:rsidRPr="00AA6475">
        <w:rPr>
          <w:rFonts w:ascii="Arial" w:hAnsi="Arial" w:cs="Arial"/>
        </w:rPr>
        <w:t>head-restrained mouse is surrounded by a large screen on which a visual virtual environment is displayed</w:t>
      </w:r>
      <w:proofErr w:type="gramEnd"/>
      <w:r w:rsidR="00255BB7" w:rsidRPr="00AA6475">
        <w:rPr>
          <w:rFonts w:ascii="Arial" w:hAnsi="Arial" w:cs="Arial"/>
        </w:rPr>
        <w:t xml:space="preserve">. By running on a spherical treadmill, the mouse can navigate through the virtual environment – effectively allowing the mouse to run a virtual maze. Because the mouse’s head remains stationary, this paradigm can be paired with advanced optical imaging techniques. </w:t>
      </w:r>
      <w:r w:rsidR="00505302">
        <w:rPr>
          <w:rFonts w:ascii="Arial" w:hAnsi="Arial" w:cs="Arial"/>
        </w:rPr>
        <w:t>T</w:t>
      </w:r>
      <w:r w:rsidR="00255BB7" w:rsidRPr="00AA6475">
        <w:rPr>
          <w:rFonts w:ascii="Arial" w:hAnsi="Arial" w:cs="Arial"/>
        </w:rPr>
        <w:t>his virtual reality system</w:t>
      </w:r>
      <w:r w:rsidR="00505302">
        <w:rPr>
          <w:rFonts w:ascii="Arial" w:hAnsi="Arial" w:cs="Arial"/>
        </w:rPr>
        <w:t xml:space="preserve"> therefore</w:t>
      </w:r>
      <w:r w:rsidR="00255BB7" w:rsidRPr="00AA6475">
        <w:rPr>
          <w:rFonts w:ascii="Arial" w:hAnsi="Arial" w:cs="Arial"/>
        </w:rPr>
        <w:t xml:space="preserve"> allows mice to perform complex behavioral tasks employing navigation while advanced optical imaging techniques are used to record from large populations of neurons simultaneously.</w:t>
      </w:r>
    </w:p>
    <w:p w14:paraId="56AECB59" w14:textId="29E3B148" w:rsidR="005C6E83" w:rsidRDefault="005C6E83" w:rsidP="004665E4">
      <w:pPr>
        <w:spacing w:line="276" w:lineRule="auto"/>
        <w:jc w:val="both"/>
        <w:rPr>
          <w:rFonts w:ascii="Arial" w:hAnsi="Arial" w:cs="Arial"/>
        </w:rPr>
      </w:pPr>
    </w:p>
    <w:p w14:paraId="0081AB82" w14:textId="77777777" w:rsidR="00140E70" w:rsidRDefault="00140E70" w:rsidP="004665E4">
      <w:pPr>
        <w:spacing w:line="276" w:lineRule="auto"/>
        <w:jc w:val="both"/>
        <w:rPr>
          <w:rFonts w:ascii="Arial" w:hAnsi="Arial" w:cs="Arial"/>
        </w:rPr>
      </w:pPr>
    </w:p>
    <w:p w14:paraId="16B3AC3D" w14:textId="05E359DC" w:rsidR="00AB194A" w:rsidRDefault="00AB194A" w:rsidP="004665E4">
      <w:pPr>
        <w:spacing w:line="276" w:lineRule="auto"/>
        <w:jc w:val="both"/>
        <w:rPr>
          <w:rFonts w:ascii="Arial" w:hAnsi="Arial" w:cs="Arial"/>
        </w:rPr>
      </w:pPr>
      <w:r>
        <w:rPr>
          <w:rFonts w:ascii="Arial" w:hAnsi="Arial" w:cs="Arial"/>
          <w:b/>
        </w:rPr>
        <w:t>Summary of dissertation research</w:t>
      </w:r>
    </w:p>
    <w:p w14:paraId="023BFB57" w14:textId="77777777" w:rsidR="00977F89" w:rsidRDefault="00977F89" w:rsidP="004665E4">
      <w:pPr>
        <w:spacing w:line="276" w:lineRule="auto"/>
        <w:jc w:val="both"/>
        <w:rPr>
          <w:rFonts w:ascii="Arial" w:hAnsi="Arial" w:cs="Arial"/>
        </w:rPr>
      </w:pPr>
    </w:p>
    <w:p w14:paraId="5225E6B0" w14:textId="7F6A5865" w:rsidR="00977F89" w:rsidRPr="00977F89" w:rsidRDefault="00977F89" w:rsidP="004665E4">
      <w:pPr>
        <w:spacing w:line="276" w:lineRule="auto"/>
        <w:jc w:val="both"/>
        <w:rPr>
          <w:rFonts w:ascii="Arial" w:hAnsi="Arial" w:cs="Arial"/>
        </w:rPr>
      </w:pPr>
      <w:r>
        <w:rPr>
          <w:rFonts w:ascii="Arial" w:hAnsi="Arial" w:cs="Arial"/>
        </w:rPr>
        <w:t xml:space="preserve">Here, I have developed a variety of new behavioral and analysis techniques to probe the population dynamics underlying evidence accumulation for decision-making. </w:t>
      </w:r>
      <w:r w:rsidR="00BB19D3">
        <w:rPr>
          <w:rFonts w:ascii="Arial" w:hAnsi="Arial" w:cs="Arial"/>
        </w:rPr>
        <w:t>Chapter 2 explains the training protocols and characterization of three novel navigation-based decision tasks in virtual reality</w:t>
      </w:r>
      <w:r w:rsidR="002D4BA3">
        <w:rPr>
          <w:rFonts w:ascii="Arial" w:hAnsi="Arial" w:cs="Arial"/>
        </w:rPr>
        <w:t>: one which requires mice to accumulate discrete pieces of evidence, one with a delayed-match-to-sample design to dissociate activity related to sensory information from that related to motor planning, and one which combines the two</w:t>
      </w:r>
      <w:r w:rsidR="00BB19D3">
        <w:rPr>
          <w:rFonts w:ascii="Arial" w:hAnsi="Arial" w:cs="Arial"/>
        </w:rPr>
        <w:t>.</w:t>
      </w:r>
      <w:r w:rsidR="00DE59EB">
        <w:rPr>
          <w:rFonts w:ascii="Arial" w:hAnsi="Arial" w:cs="Arial"/>
        </w:rPr>
        <w:t xml:space="preserve"> Chapter 3 </w:t>
      </w:r>
      <w:r w:rsidR="007C4201">
        <w:rPr>
          <w:rFonts w:ascii="Arial" w:hAnsi="Arial" w:cs="Arial"/>
        </w:rPr>
        <w:t>includes</w:t>
      </w:r>
      <w:r w:rsidR="00DE59EB">
        <w:rPr>
          <w:rFonts w:ascii="Arial" w:hAnsi="Arial" w:cs="Arial"/>
        </w:rPr>
        <w:t xml:space="preserve"> </w:t>
      </w:r>
      <w:r w:rsidR="007C4201">
        <w:rPr>
          <w:rFonts w:ascii="Arial" w:hAnsi="Arial" w:cs="Arial"/>
        </w:rPr>
        <w:t xml:space="preserve">an extensive description of </w:t>
      </w:r>
      <w:r w:rsidR="00DE59EB">
        <w:rPr>
          <w:rFonts w:ascii="Arial" w:hAnsi="Arial" w:cs="Arial"/>
        </w:rPr>
        <w:t xml:space="preserve">the population dynamics in the PPC while mice perform </w:t>
      </w:r>
      <w:r w:rsidR="001A5240">
        <w:rPr>
          <w:rFonts w:ascii="Arial" w:hAnsi="Arial" w:cs="Arial"/>
        </w:rPr>
        <w:t>an</w:t>
      </w:r>
      <w:r w:rsidR="004B0ED9">
        <w:rPr>
          <w:rFonts w:ascii="Arial" w:hAnsi="Arial" w:cs="Arial"/>
        </w:rPr>
        <w:t xml:space="preserve"> </w:t>
      </w:r>
      <w:r w:rsidR="00DE59EB">
        <w:rPr>
          <w:rFonts w:ascii="Arial" w:hAnsi="Arial" w:cs="Arial"/>
        </w:rPr>
        <w:t>evidence accumulation task.</w:t>
      </w:r>
      <w:r w:rsidR="007C4201">
        <w:rPr>
          <w:rFonts w:ascii="Arial" w:hAnsi="Arial" w:cs="Arial"/>
        </w:rPr>
        <w:t xml:space="preserve"> This chapter also includes the description of several new analysis techniques to examine how neuronal activity changes from moment-to-moment on single trials. </w:t>
      </w:r>
      <w:r w:rsidR="005C56B2">
        <w:rPr>
          <w:rFonts w:ascii="Arial" w:hAnsi="Arial" w:cs="Arial"/>
        </w:rPr>
        <w:t xml:space="preserve">Finally, </w:t>
      </w:r>
      <w:r w:rsidR="00DE59EB">
        <w:rPr>
          <w:rFonts w:ascii="Arial" w:hAnsi="Arial" w:cs="Arial"/>
        </w:rPr>
        <w:t xml:space="preserve">Chapter 4 includes a discussion of the results, including how they relate to winner-take-all and reservoir computing models of decision-making, and proposes a set of future experiments to further </w:t>
      </w:r>
      <w:r w:rsidR="00F30195">
        <w:rPr>
          <w:rFonts w:ascii="Arial" w:hAnsi="Arial" w:cs="Arial"/>
        </w:rPr>
        <w:t>elucidate</w:t>
      </w:r>
      <w:r w:rsidR="00DE59EB">
        <w:rPr>
          <w:rFonts w:ascii="Arial" w:hAnsi="Arial" w:cs="Arial"/>
        </w:rPr>
        <w:t xml:space="preserve"> </w:t>
      </w:r>
      <w:r w:rsidR="00F30195">
        <w:rPr>
          <w:rFonts w:ascii="Arial" w:hAnsi="Arial" w:cs="Arial"/>
        </w:rPr>
        <w:t>the population</w:t>
      </w:r>
      <w:r w:rsidR="00DE59EB">
        <w:rPr>
          <w:rFonts w:ascii="Arial" w:hAnsi="Arial" w:cs="Arial"/>
        </w:rPr>
        <w:t xml:space="preserve"> dynamics</w:t>
      </w:r>
      <w:r w:rsidR="00F30195">
        <w:rPr>
          <w:rFonts w:ascii="Arial" w:hAnsi="Arial" w:cs="Arial"/>
        </w:rPr>
        <w:t xml:space="preserve"> in parietal </w:t>
      </w:r>
      <w:r w:rsidR="00020138">
        <w:rPr>
          <w:rFonts w:ascii="Arial" w:hAnsi="Arial" w:cs="Arial"/>
        </w:rPr>
        <w:t xml:space="preserve">cortex during evidence </w:t>
      </w:r>
      <w:commentRangeStart w:id="17"/>
      <w:r w:rsidR="00020138">
        <w:rPr>
          <w:rFonts w:ascii="Arial" w:hAnsi="Arial" w:cs="Arial"/>
        </w:rPr>
        <w:t>accumula</w:t>
      </w:r>
      <w:r w:rsidR="00F30195">
        <w:rPr>
          <w:rFonts w:ascii="Arial" w:hAnsi="Arial" w:cs="Arial"/>
        </w:rPr>
        <w:t>t</w:t>
      </w:r>
      <w:r w:rsidR="00020138">
        <w:rPr>
          <w:rFonts w:ascii="Arial" w:hAnsi="Arial" w:cs="Arial"/>
        </w:rPr>
        <w:t>i</w:t>
      </w:r>
      <w:r w:rsidR="00F30195">
        <w:rPr>
          <w:rFonts w:ascii="Arial" w:hAnsi="Arial" w:cs="Arial"/>
        </w:rPr>
        <w:t>on</w:t>
      </w:r>
      <w:commentRangeEnd w:id="17"/>
      <w:r w:rsidR="00431948">
        <w:rPr>
          <w:rStyle w:val="CommentReference"/>
        </w:rPr>
        <w:commentReference w:id="17"/>
      </w:r>
      <w:r w:rsidR="00DE59EB">
        <w:rPr>
          <w:rFonts w:ascii="Arial" w:hAnsi="Arial" w:cs="Arial"/>
        </w:rPr>
        <w:t xml:space="preserve">. </w:t>
      </w:r>
    </w:p>
    <w:p w14:paraId="67B3AF0F" w14:textId="77777777" w:rsidR="0094441A" w:rsidRDefault="0094441A" w:rsidP="004665E4">
      <w:pPr>
        <w:spacing w:line="276" w:lineRule="auto"/>
        <w:jc w:val="both"/>
        <w:rPr>
          <w:rFonts w:ascii="Arial" w:hAnsi="Arial" w:cs="Arial"/>
        </w:rPr>
      </w:pPr>
    </w:p>
    <w:p w14:paraId="734FB607" w14:textId="77777777" w:rsidR="0094441A" w:rsidRPr="00533A43" w:rsidRDefault="0094441A" w:rsidP="004665E4">
      <w:pPr>
        <w:spacing w:line="276" w:lineRule="auto"/>
        <w:jc w:val="both"/>
        <w:rPr>
          <w:rFonts w:ascii="Arial" w:hAnsi="Arial" w:cs="Arial"/>
        </w:rPr>
      </w:pPr>
    </w:p>
    <w:p w14:paraId="59C0920A" w14:textId="77777777" w:rsidR="00533A43" w:rsidRDefault="00533A43" w:rsidP="004665E4">
      <w:pPr>
        <w:spacing w:line="276" w:lineRule="auto"/>
        <w:jc w:val="both"/>
        <w:rPr>
          <w:rFonts w:ascii="Arial" w:hAnsi="Arial" w:cs="Arial"/>
        </w:rPr>
      </w:pPr>
      <w:r>
        <w:rPr>
          <w:rFonts w:ascii="Arial" w:hAnsi="Arial" w:cs="Arial"/>
        </w:rPr>
        <w:br w:type="page"/>
      </w:r>
    </w:p>
    <w:p w14:paraId="739EE7D8" w14:textId="77777777" w:rsidR="00E971C0"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sidRPr="0064733D">
        <w:rPr>
          <w:rFonts w:ascii="Arial" w:hAnsi="Arial" w:cs="Arial"/>
        </w:rPr>
        <w:lastRenderedPageBreak/>
        <w:fldChar w:fldCharType="begin"/>
      </w:r>
      <w:r w:rsidRPr="0064733D">
        <w:rPr>
          <w:rFonts w:ascii="Arial" w:hAnsi="Arial" w:cs="Arial"/>
        </w:rPr>
        <w:instrText xml:space="preserve"> ADDIN PAPERS2_CITATIONS &lt;papers2_bibliography/&gt;</w:instrText>
      </w:r>
      <w:r w:rsidRPr="0064733D">
        <w:rPr>
          <w:rFonts w:ascii="Arial" w:hAnsi="Arial" w:cs="Arial"/>
        </w:rPr>
        <w:fldChar w:fldCharType="separate"/>
      </w:r>
      <w:r w:rsidR="00E971C0">
        <w:rPr>
          <w:rFonts w:ascii="Arial" w:hAnsi="Arial" w:cs="Arial"/>
        </w:rPr>
        <w:t>Akerboom J et al. (2012) Optimization of a GCaMP Calcium Indicator for Neural Activity Imaging. Journal of Neuroscience 32:13819–13840.</w:t>
      </w:r>
    </w:p>
    <w:p w14:paraId="32314D5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Andersen RA, Cui H (2009) Intention, action planning, and decision making in parietal-frontal circuits. Available at: http://www.sciencedirect.com/science/article/pii/S0896627309006394.</w:t>
      </w:r>
    </w:p>
    <w:p w14:paraId="2870F6D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Averbeck BB, Latham PE, Pouget A (2006) Neural correlations, population coding and computation. Nat Rev Neurosci 7:358–366.</w:t>
      </w:r>
    </w:p>
    <w:p w14:paraId="10B9A59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Balan PF (2006) Integration of Exogenous Input into a Dynamic Salience Map Revealed by Perturbing Attention. Journal of Neuroscience 26:9239–9249.</w:t>
      </w:r>
    </w:p>
    <w:p w14:paraId="3D1165E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Bellman RE (1961) Adaptive Control Processes. Rand Corporation.</w:t>
      </w:r>
    </w:p>
    <w:p w14:paraId="5F7EE1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Bennur S, Gold JI (2011) Distinct Representations of a Perceptual Decision and the Associated Oculomotor Plan in the Monkey Lateral Intraparietal Area. Journal of Neuroscience 31:913–921.</w:t>
      </w:r>
    </w:p>
    <w:p w14:paraId="21924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Bernacchia A, Seo H, Lee D, Wang X-J (2011) A reservoir of time constants for memory traces in cortical neurons. Nat Neurosci 14:366–372.</w:t>
      </w:r>
    </w:p>
    <w:p w14:paraId="03D3C19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(2003) Neuronal Activity in the Lateral Intraparietal Area and Spatial Attention. Science 299:81–86.</w:t>
      </w:r>
    </w:p>
    <w:p w14:paraId="6DB765B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Goldberg ME (2010) Attention, Intention, and Priority in the Parietal Lobe. Annu Rev Neurosci 33:1–21.</w:t>
      </w:r>
    </w:p>
    <w:p w14:paraId="2FC735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Blatt GJ, Andersen RA, Stoner GR (1990) Visual receptive field organization and cortico-cortical connections of the lateral intraparietal area (area LIP) in the macaque. 299:421–445 Available at: http://doi.wiley.com/10.1002/cne.902990404.</w:t>
      </w:r>
    </w:p>
    <w:p w14:paraId="086390F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Briggman KL (2005) Optical Imaging of Neuronal Populations During Decision-Making. Science 307:896–901.</w:t>
      </w:r>
    </w:p>
    <w:p w14:paraId="6EBCCF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Britten KH, Shadlen MN (1992) The analysis of visual motion: a comparison of neuronal and psychophysical performance. 12:4745–4765 Available at: http://www.jneurosci.org/content/12/12/4745.short.</w:t>
      </w:r>
    </w:p>
    <w:p w14:paraId="5C784DC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Brunton BW, Botvinick MM, Brody CD (2013) Rats and Humans Can Optimally Accumulate Evidence for Decision-Making. Science 340:95–98.</w:t>
      </w:r>
    </w:p>
    <w:p w14:paraId="0E4BD59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Buneo CA, Andersen RA (2006) The posterior parietal cortex: Sensorimotor interface for the planning and online control of visually guided movements. Neuropsychologia 44:2594–2606.</w:t>
      </w:r>
    </w:p>
    <w:p w14:paraId="0E4D81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Buonomano D, Merzenich M (1995) Temporal information transformed into a spatial code by a neural network with realistic properties. Science 267:1028–1030.</w:t>
      </w:r>
    </w:p>
    <w:p w14:paraId="4E64896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Buonomano DV, Maass W (2009) State-dependent computations: spatiotemporal processing in cortical networks. Nat Rev Neurosci 10:113–125.</w:t>
      </w:r>
    </w:p>
    <w:p w14:paraId="01F933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Chaudhuri R, Knoblauch K, Gariel M-A, Kennedy H, Wang X-J (2015) A Large-Scale Circuit Mechanism for Hierarchical Dynamical Processing in the Primate Cortex. Neuron.</w:t>
      </w:r>
    </w:p>
    <w:p w14:paraId="503D715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Chen T-W, Wardill TJ, Sun Y, Pulver SR, Renninger SL, Baohan A, Schreiter ER, Kerr RA, Orger MB, Jayaraman V, Looger LL, Svoboda K, Kim DS (2013) Ultrasensitive fluorescent proteins for imaging neuronal activity. Nature 499:295–300.</w:t>
      </w:r>
    </w:p>
    <w:p w14:paraId="6031DAA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Ditterich J (2012) New advances in understanding decisions among multiple alternatives. Current Opinion in Neurobiology 22:920–926.</w:t>
      </w:r>
    </w:p>
    <w:p w14:paraId="739DB3B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Kiani R, Shadlen MN (2008) Decision-making with multiple alternatives. Nat Neurosci 11:693–702.</w:t>
      </w:r>
    </w:p>
    <w:p w14:paraId="04049A8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et al. (2010) Stimulus onset quenches neural variability: a widespread cortical phenomenon. Nat Neurosci 13:369–378.</w:t>
      </w:r>
    </w:p>
    <w:p w14:paraId="3FA7CF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Cunningham JP, Kaufman MT, Foster JD, Nuyujukian P, Ryu SI, Shenoy KV (2012) Neural population dynamics during reaching. Nature.</w:t>
      </w:r>
    </w:p>
    <w:p w14:paraId="23C9B78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Kohn A (2011) Measuring and interpreting neuronal correlations. Nat Neurosci 14:811–819.</w:t>
      </w:r>
    </w:p>
    <w:p w14:paraId="0C91E8F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Maunsell JHR (2009) Attention improves performance primarily by reducing interneuronal correlations. Nat Neurosci 12:1594–1600.</w:t>
      </w:r>
    </w:p>
    <w:p w14:paraId="54A242E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Crowe DA, Averbeck BB, Chafee MV (2010) Rapid Sequences of Population Activity Patterns Dynamically Encode Task-Critical Spatial Information in Parietal Cortex. Journal of Neuroscience 30:11640–11653.</w:t>
      </w:r>
    </w:p>
    <w:p w14:paraId="6FEDCAE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Cui H, Andersen RA (2007) Posterior Parietal Cortex Encodes Autonomously Selected Motor Plans. Neuron 56:552–559.</w:t>
      </w:r>
    </w:p>
    <w:p w14:paraId="108E974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Davidson TJ, Kloosterman F, Wilson MA (2009) Hippocampal Replay of Extended Experience. Neuron 63:497–507.</w:t>
      </w:r>
    </w:p>
    <w:p w14:paraId="494D521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Dombeck DA, Harvey CD, Tian L, Looger LL, Tank DW (2010) Functional imaging of hippocampal place cells at cellular resolution during virtual navigation. Nat Neurosci 13:1433–1440.</w:t>
      </w:r>
    </w:p>
    <w:p w14:paraId="3652D5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Donahue CH, Lee D (2015) Dynamic routing of task-relevant signals for decision making in dorsolateral prefrontal cortex. Nat Neurosci 18:295–301.</w:t>
      </w:r>
    </w:p>
    <w:p w14:paraId="22DC5D3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Drugowitsch J, Moreno-Bote R, Churchland AK, Shadlen MN, Pouget A (2012) The Cost of Accumulating Evidence in Perceptual Decision Making. Journal of </w:t>
      </w:r>
      <w:r>
        <w:rPr>
          <w:rFonts w:ascii="Arial" w:hAnsi="Arial" w:cs="Arial"/>
        </w:rPr>
        <w:lastRenderedPageBreak/>
        <w:t>Neuroscience 32:3612–3628.</w:t>
      </w:r>
    </w:p>
    <w:p w14:paraId="7AEFC04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Fitzgerald JK, Freedman DJ, Assad JA (2011) Generalized associative representations in parietal cortex. Nat Neurosci 14:1075–1079.</w:t>
      </w:r>
    </w:p>
    <w:p w14:paraId="5AAFFBF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(2006) Experience-dependent representation of visual categories in parietal cortex. Nature 443:85–88.</w:t>
      </w:r>
    </w:p>
    <w:p w14:paraId="2C6332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(2011) A proposed common neural mechanism for categorization and perceptual decisions. Nat Neurosci 14:143–146.</w:t>
      </w:r>
    </w:p>
    <w:p w14:paraId="74A412B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Fujisawa S, Amarasingham A, Harrison MT, Buzsáki G (2008) Behavior-dependent short-term assembly dynamics in the medial prefrontal cortex. Nat Neurosci 11:823–833.</w:t>
      </w:r>
    </w:p>
    <w:p w14:paraId="556EF80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(2000) Representation of a perceptual decision in developing oculomotor commands. Nature 404:390–394.</w:t>
      </w:r>
    </w:p>
    <w:p w14:paraId="1D2E26F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(2007) The Neural Basis of Decision Making. Annu Rev Neurosci 30:535–574.</w:t>
      </w:r>
    </w:p>
    <w:p w14:paraId="0E9AC12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Goldman MS (2009) Memory without Feedback in a Neural Network. Neuron 61:621–634.</w:t>
      </w:r>
    </w:p>
    <w:p w14:paraId="61F1D28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Hahnloser RHR, Kozhevnikov AA, Fee MS (2002) An ultra-sparse code underlies the generation of neural sequences in a songbird. Nature 419:65–70.</w:t>
      </w:r>
    </w:p>
    <w:p w14:paraId="1527916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Brunton BW, Kopec CD, Duan CA, Erlich JC, Brody CD (2015) Distinct relationships of parietal and prefrontal cortices to evidence accumulation. Nature 520:220–223.</w:t>
      </w:r>
    </w:p>
    <w:p w14:paraId="2A0264B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Ditterich J, Shadlen MN (2006) Microstimulation of macaque area LIP affects decision-making in a motion discrimination task. Nat Neurosci 9:682–689.</w:t>
      </w:r>
    </w:p>
    <w:p w14:paraId="38DE150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Coen P, Tank DW (2012) Choice-specific sequences in parietal cortex during a virtual-navigation decision task. Nature 484:62–68.</w:t>
      </w:r>
    </w:p>
    <w:p w14:paraId="3AD9538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Collman F, Dombeck DA, Tank DW (2009) Intracellular dynamics of hippocampal place cells during virtual navigation. Nature 461:941–946.</w:t>
      </w:r>
    </w:p>
    <w:p w14:paraId="3E6665C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Hoerzer GM, Legenstein R, Maass W (2014) Emergence of Complex Computational Structures From Chaotic Neural Networks Through Reward-Modulated Hebbian Learning. Cerebral Cortex 24:677–690.</w:t>
      </w:r>
    </w:p>
    <w:p w14:paraId="795AF67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Horwitz GD, Newsome WT (1999) Separate signals for target selection and movement specification in the superior colliculus. Science 284:1158–1161.</w:t>
      </w:r>
    </w:p>
    <w:p w14:paraId="31AEA4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Huber D, Gutnisky DA, Peron S, O'Connor DH, Wiegert JS, Tian L, Oertner TG, Looger </w:t>
      </w:r>
      <w:r>
        <w:rPr>
          <w:rFonts w:ascii="Arial" w:hAnsi="Arial" w:cs="Arial"/>
        </w:rPr>
        <w:lastRenderedPageBreak/>
        <w:t>LL, Svoboda K (2012) Multiple dynamic representations in the motor cortex during sensorimotor learning. Nature 484:473–478.</w:t>
      </w:r>
    </w:p>
    <w:p w14:paraId="13DE185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Ipata AE, Gee AL, Gottlieb J, Bisley JW, Goldberg ME (2006) LIP responses to a popout stimulus are reduced if it is overtly ignored. Nat Neurosci 9:1071–1076.</w:t>
      </w:r>
    </w:p>
    <w:p w14:paraId="4A59677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Jaeger H, Haas H (2004) Harnessing nonlinearity: predicting chaotic systems and saving energy in wireless communication. Science 304:78–80.</w:t>
      </w:r>
    </w:p>
    <w:p w14:paraId="62E375E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Jeanne JM, Sharpee TO, Gentner TQ (2013) Associative Learning Enhances Population Coding by Inverting Interneuronal Correlation Patterns. Neuron 78:352–363.</w:t>
      </w:r>
    </w:p>
    <w:p w14:paraId="4B301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Jun JK, Miller P, Hernandez A, Zainos A, Lemus L, Brody CD, Romo R (2010) Heterogenous Population Coding of a Short-Term Memory and Decision Task. Journal of Neuroscience 30:916–929.</w:t>
      </w:r>
    </w:p>
    <w:p w14:paraId="0F086C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Kepecs A, Uchida N, Zariwala HA, Mainen ZF (2008) Neural correlates, computation and behavioural impact of decision confidence. Nature 455:227–231.</w:t>
      </w:r>
    </w:p>
    <w:p w14:paraId="5148E68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Kira S, Yang T, Shadlen MN (2015) A neural implementation of Wald's sequential probability ratio test. Neuron 85:861–873 Available at: http://linkinghub.elsevier.com/retrieve/pii/S0896627315000082.</w:t>
      </w:r>
    </w:p>
    <w:p w14:paraId="74C13F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David SV, Yin P, Shamma SA, Maass W (2012) A quantitative analysis of information about past and present stimuli encoded by spikes of A1 neurons. Journal of Neurophysiology 108:1366–1380.</w:t>
      </w:r>
    </w:p>
    <w:p w14:paraId="34B8BA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Maass W (2013) Emergence of Dynamic Memory Traces in Cortical Microcircuit Models through STDP. Journal of Neuroscience 33:11515–11529.</w:t>
      </w:r>
    </w:p>
    <w:p w14:paraId="2DE9715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Kusunoki M, Gottlieb J, Goldberg ME (2000) The lateral intraparietal area as a salience map: the representation of abrupt onset, stimulus motion, and task relevance. Vision Research 40:1459–1468.</w:t>
      </w:r>
    </w:p>
    <w:p w14:paraId="6FAF02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Li N, Chen T-W, Guo ZV, Gerfen CR, Svoboda K (2015) A motor cortex circuit for motor planning and movement. Nature 519:51–56.</w:t>
      </w:r>
    </w:p>
    <w:p w14:paraId="2803DDE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Looger LL, Griesbeck O (2012) Genetically encoded neural activity indicators. Current Opinion in Neurobiology 22:18–23.</w:t>
      </w:r>
    </w:p>
    <w:p w14:paraId="3763FE6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Maass W, Natschläger T, Markram H (2002) Real-Time Computing Without Stable States: A New Framework for Neural Computation Based on Perturbations. Neural Computation 14:2531–2560.</w:t>
      </w:r>
    </w:p>
    <w:p w14:paraId="1223339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Machens CK (2005) Flexible Control of Mutual Inhibition: A Neural Model of Two-Interval Discrimination. Science 307:1121–1124.</w:t>
      </w:r>
    </w:p>
    <w:p w14:paraId="6B8026D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Mante V, Sussillo D, Shenoy KV, Newsome WT (2013) Context-dependent computation by recurrent dynamics in prefrontal cortex. Nature 503:78–84.</w:t>
      </w:r>
    </w:p>
    <w:p w14:paraId="2E5DE1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Mazor O, Laurent G (2005) Transient Dynamics versus Fixed Points in Odor Representations by Locust Antennal Lobe Projection Neurons. Neuron 48:661–673.</w:t>
      </w:r>
    </w:p>
    <w:p w14:paraId="629D70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Mazurek ME (2003) A Role for Neural Integrators in Perceptual Decision Making. Cereb Cortex 13:1257–1269.</w:t>
      </w:r>
    </w:p>
    <w:p w14:paraId="4CE0AD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Meister MLR, Hennig JA, Huk AC (2013) Signal Multiplexing and Single-Neuron Computations in Lateral Intraparietal Area During Decision-Making. Journal of Neuroscience 33:2254–2267.</w:t>
      </w:r>
    </w:p>
    <w:p w14:paraId="625B3E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Miller EK, Wilson MA (2008) All My Circuits: Using Multiple Electrodes to Understand Functioning Neural Networks. Neuron 60:483–488.</w:t>
      </w:r>
    </w:p>
    <w:p w14:paraId="6172493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Murphy KP (2012) Machine learning: a probabilistic perspective.</w:t>
      </w:r>
    </w:p>
    <w:p w14:paraId="786EDD9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Murray JD, Bernacchia A, Freedman DJ, Romo R, Wallis JD, Cai X, Padoa-Schioppa C, Pasternak T, Seo H, Lee D, Wang X-J (2014) A hierarchy of intrinsic timescales across primate cortex. Nat Neurosci 17:1661–1663 Available at: http://www.nature.com/doifinder/10.1038/nn.3862.</w:t>
      </w:r>
    </w:p>
    <w:p w14:paraId="5038400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Natschläger T, Maass W (2005) Dynamics of information and emergent computation in generic neural microcircuit models. Neural Networks 18:1301–1308.</w:t>
      </w:r>
    </w:p>
    <w:p w14:paraId="18FC1EF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Nikolić D, Häusler S, Singer W, Maass W (2009) Distributed Fading Memory for Stimulus Properties in the Primary Visual Cortex Victor JD, ed. PLoS Biol 7:e1000260.</w:t>
      </w:r>
    </w:p>
    <w:p w14:paraId="1B3B95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Niwa M, Ditterich J (2008) Perceptual decisions between multiple directions of visual motion. J Neurosci 28:4435–4445.</w:t>
      </w:r>
    </w:p>
    <w:p w14:paraId="57F5B23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Park IM, Meister MLR, Huk AC, Pillow JW (2014) Encoding and decoding in parietal cortex during sensorimotor decision-making. Nat Neurosci 17:1395–1403.</w:t>
      </w:r>
    </w:p>
    <w:p w14:paraId="07C4029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Pastalkova E, Itskov V, Amarasingham A, Buzsaki G (2008) Internally Generated Cell Assembly Sequences in the Rat Hippocampus. Science 321:1322–1327.</w:t>
      </w:r>
    </w:p>
    <w:p w14:paraId="05A41D5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Pnevmatikakis EA, Soudry D, Gao Y, Machado TA, Merel J, Pfau D, Reardon T, Mu Y, Lacefield C, Yang W, Ahrens M, Bruno R, Jessell TM, Peterka DS, Yuste R, Paninski L (2016) Simultaneous Denoising, Deconvolution, and Demixing of Calcium Imaging Data. Neuron 89:285–299.</w:t>
      </w:r>
    </w:p>
    <w:p w14:paraId="04058A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Quian Quiroga R (2006) Movement Intention Is Better Predicted than Attention in the Posterior Parietal Cortex. Journal of Neuroscience 26:3615–3620.</w:t>
      </w:r>
    </w:p>
    <w:p w14:paraId="63A648B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Rajan K, Harvey CD, Tank DW (2016) Recurrent Network Models of Sequence </w:t>
      </w:r>
      <w:r>
        <w:rPr>
          <w:rFonts w:ascii="Arial" w:hAnsi="Arial" w:cs="Arial"/>
        </w:rPr>
        <w:lastRenderedPageBreak/>
        <w:t>Generation and Memory. Neuron.</w:t>
      </w:r>
    </w:p>
    <w:p w14:paraId="7D4193C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Raposo D, Kaufman MT, Churchland AK (2014) A category-free neural population supports evolving demands during decision-making. Nat Neurosci 17:1784–1792.</w:t>
      </w:r>
    </w:p>
    <w:p w14:paraId="57D076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Ratcliff R, Smith PL (2004) A Comparison of Sequential Sampling Models for Two-Choice Reaction Time. Psychological Review 111:333–367.</w:t>
      </w:r>
    </w:p>
    <w:p w14:paraId="736DEB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Rigotti M, Barak O, Warden MR, Wang X-J, Daw ND, Miller EK, Fusi S (2013) The importance of mixed selectivity in complex cognitive tasks. Nature 497:585–590.</w:t>
      </w:r>
    </w:p>
    <w:p w14:paraId="5ADF7D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Rinberg D, Koulakov A, Gelperin A (2006) Speed-Accuracy Tradeoff in Olfaction. Neuron 51:351–358.</w:t>
      </w:r>
    </w:p>
    <w:p w14:paraId="4AD718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Roitman JD, Shadlen MN (2002) Response of neurons in the lateral intraparietal area during a combined visual discrimination reaction time task. J Neurosci 22:9475–9489.</w:t>
      </w:r>
    </w:p>
    <w:p w14:paraId="38C2176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Romo R, Hernández A, Zainos A, Salinas E (2003) Correlated Neuronal Discharges that Increase Coding Efficiency during Perceptual Discrimination. Neuron 38:649–657.</w:t>
      </w:r>
    </w:p>
    <w:p w14:paraId="090836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(2007) Dynamic signals related to choices and outcomes in the dorsolateral prefrontal cortex. Cerebral Cortex 17 Suppl 1:i110–i117.</w:t>
      </w:r>
    </w:p>
    <w:p w14:paraId="1B1C473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(2009) Lateral intraparietal cortex and reinforcement learning during a mixed-strategy game. J Neurosci 29:7278–7289 Available at: http://www.jneurosci.org/cgi/doi/10.1523/JNEUROSCI.1479-09.2009.</w:t>
      </w:r>
    </w:p>
    <w:p w14:paraId="26E5DA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Lee D (2007) Temporal filtering of reward signals in the dorsal anterior cingulate cortex during a mixed-strategy game. J Neurosci 27:8366–8377.</w:t>
      </w:r>
    </w:p>
    <w:p w14:paraId="5B0EB7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Kiani R (2013) Decision Making as a Window on Cognition. Neuron 80:791–806.</w:t>
      </w:r>
    </w:p>
    <w:p w14:paraId="5EA7A3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(1996) Motion perception: seeing and deciding. Proceedings of the National Academy of Sciences 93:628–633.</w:t>
      </w:r>
    </w:p>
    <w:p w14:paraId="603D594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(1998) The variable discharge of cortical neurons: implications for connectivity, computation, and information coding. Journal of Neuroscience 18:3870–3896.</w:t>
      </w:r>
    </w:p>
    <w:p w14:paraId="2C9650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Smith PL (2000) Stochastic Dynamic Models of Response Time and Accuracy: A Foundational Primer. Journal of Mathematical Psychology 44:408–463.</w:t>
      </w:r>
    </w:p>
    <w:p w14:paraId="1D91C38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Sugrue LP, Corrado GS, Newsome WT (2004) Matching behavior and the representation of value in the parietal cortex. Science 304:1782–1787 Available at: http://www.sciencemag.org/cgi/doi/10.1126/science.1094765.</w:t>
      </w:r>
    </w:p>
    <w:p w14:paraId="7C07CE5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Sussillo D, Abbott LF (2009) Generating Coherent Patterns of Activity from Chaotic Neural Networks. Neuron 63:544–557.</w:t>
      </w:r>
    </w:p>
    <w:p w14:paraId="5282C7F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Theis L, Berens P, Froudarakis E, Reimer J, Roman-Roson M, Baden T, Euler T, Tolias AS, Bethge M (2014) Supervised learning sets benchmark for robust spike rate inference from calcium imaging signals. Cold Spring Harbor Labs Journals.</w:t>
      </w:r>
    </w:p>
    <w:p w14:paraId="7E3D9CE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Tian L, Hires SA, Mao T, Huber D, Chiappe ME, Chalasani SH, Petreanu L, Akerboom J, Mckinney SA, Schreiter ER, Bargmann CI, Jayaraman V, Svoboda K, Looger LL (2009) Imaging neural activity in worms, flies and mice with improved GCaMP calcium indicators. Nat Meth 6:875–881.</w:t>
      </w:r>
    </w:p>
    <w:p w14:paraId="1CB92B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Uchida N, Mainen ZF (2003) Speed and accuracy of olfactory discrimination in the rat. Nat Neurosci 6:1224–1229.</w:t>
      </w:r>
    </w:p>
    <w:p w14:paraId="06D12D7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Verstraeten D, Schrauwen B, D’Haene M, Stroobandt D (2007) An experimental unification of reservoir computing methods. Neural Networks 20:391–403.</w:t>
      </w:r>
    </w:p>
    <w:p w14:paraId="21C9DC3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Vogelstein JT, Packer AM, Machado TA, Sippy T, Babadi B, Yuste R, Paninski L (2010) Fast nonnegative deconvolution for spike train inference from population calcium imaging. Journal of Neurophysiology 104:3691–3704.</w:t>
      </w:r>
    </w:p>
    <w:p w14:paraId="5812D7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(2002) Probabilistic Decision Making by Slow Reverberation in Cortical Circuits. 36:955–968 Available at: http://linkinghub.elsevier.com/retrieve/pii/S0896627302010929.</w:t>
      </w:r>
    </w:p>
    <w:p w14:paraId="65F032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(2008) Decision making in recurrent neuronal circuits. Neuron 60:215–234.</w:t>
      </w:r>
    </w:p>
    <w:p w14:paraId="4AE02D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(2012) Neural dynamics and circuit mechanisms of decision-making. Current Opinion in Neurobiology 22:1039–1046.</w:t>
      </w:r>
    </w:p>
    <w:p w14:paraId="1537FC8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Wickelgren WA (1977) Speed-accuracy tradeoff and information processing dynamics. Acta Psychologica 41:67–85.</w:t>
      </w:r>
    </w:p>
    <w:p w14:paraId="1FDFC16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Wong K-F, Wang X-J (2006) A recurrent network mechanism of time integration in perceptual decisions. J Neurosci 26:1314–1328.</w:t>
      </w:r>
    </w:p>
    <w:p w14:paraId="660B57A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Yang T, Shadlen MN (2007) Probabilistic reasoning by neurons. Nature 447:1075–1080.</w:t>
      </w:r>
    </w:p>
    <w:p w14:paraId="5C2E3C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Zohary E, Shadlen MN, Newsome WT (1994) Correlated neuronal discharge rate and its implications for psychophysical performance. Nature 370:140–143.</w:t>
      </w:r>
    </w:p>
    <w:p w14:paraId="4C80D856" w14:textId="2AA4DA62" w:rsidR="00BA29F9" w:rsidRPr="0064733D"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Arial" w:hAnsi="Arial" w:cs="Arial"/>
        </w:rPr>
      </w:pPr>
      <w:r w:rsidRPr="0064733D">
        <w:rPr>
          <w:rFonts w:ascii="Arial" w:hAnsi="Arial" w:cs="Arial"/>
        </w:rPr>
        <w:fldChar w:fldCharType="end"/>
      </w:r>
    </w:p>
    <w:sectPr w:rsidR="00BA29F9" w:rsidRPr="0064733D" w:rsidSect="00F96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Trott" w:date="2016-03-31T11:53:00Z" w:initials="AT">
    <w:p w14:paraId="0616C7E9" w14:textId="0378E172" w:rsidR="003A2D80" w:rsidRDefault="003A2D80">
      <w:pPr>
        <w:pStyle w:val="CommentText"/>
      </w:pPr>
      <w:r>
        <w:rPr>
          <w:rStyle w:val="CommentReference"/>
        </w:rPr>
        <w:annotationRef/>
      </w:r>
      <w:r>
        <w:t>An abrupt jump from big picture to very specific. Butter me up first. Can you provide a context for thinking about the predictions or implications of the models/theories/ideas you’re about to discuss?</w:t>
      </w:r>
    </w:p>
  </w:comment>
  <w:comment w:id="1" w:author="Alexander Trott" w:date="2016-03-31T11:54:00Z" w:initials="AT">
    <w:p w14:paraId="076D64FC" w14:textId="4B7D0201" w:rsidR="003A2D80" w:rsidRDefault="003A2D80">
      <w:pPr>
        <w:pStyle w:val="CommentText"/>
      </w:pPr>
      <w:r>
        <w:rPr>
          <w:rStyle w:val="CommentReference"/>
        </w:rPr>
        <w:annotationRef/>
      </w:r>
      <w:r>
        <w:t>Spell out or build up the importance of this insight more.</w:t>
      </w:r>
    </w:p>
  </w:comment>
  <w:comment w:id="2" w:author="Alexander Trott" w:date="2016-03-31T12:03:00Z" w:initials="AT">
    <w:p w14:paraId="15C2D016" w14:textId="26D5E640" w:rsidR="003A2D80" w:rsidRDefault="003A2D80">
      <w:pPr>
        <w:pStyle w:val="CommentText"/>
      </w:pPr>
      <w:r>
        <w:rPr>
          <w:rStyle w:val="CommentReference"/>
        </w:rPr>
        <w:annotationRef/>
      </w:r>
      <w:r>
        <w:t>I think all the stuff you’ve written up to now is fine, but it reads like a collection of facts that lack a context. Basically, the fix is just to add an intro to the intro. Introduce me to the possible ways of thinking about this topic before getting specific. I’m imagining a paragraph or two or three after your current opening paragraph.</w:t>
      </w:r>
    </w:p>
  </w:comment>
  <w:comment w:id="4" w:author="Alexander Trott" w:date="2016-03-31T12:13:00Z" w:initials="AT">
    <w:p w14:paraId="25FBEFC0" w14:textId="2C4763A6" w:rsidR="003A2D80" w:rsidRDefault="003A2D80">
      <w:pPr>
        <w:pStyle w:val="CommentText"/>
      </w:pPr>
      <w:r>
        <w:rPr>
          <w:rStyle w:val="CommentReference"/>
        </w:rPr>
        <w:annotationRef/>
      </w:r>
      <w:r>
        <w:t>Sounds too casual</w:t>
      </w:r>
    </w:p>
  </w:comment>
  <w:comment w:id="5" w:author="Alexander Trott" w:date="2016-03-31T12:15:00Z" w:initials="AT">
    <w:p w14:paraId="49C6A947" w14:textId="1C578568" w:rsidR="003A2D80" w:rsidRDefault="003A2D80">
      <w:pPr>
        <w:pStyle w:val="CommentText"/>
      </w:pPr>
      <w:r>
        <w:rPr>
          <w:rStyle w:val="CommentReference"/>
        </w:rPr>
        <w:annotationRef/>
      </w:r>
      <w:r>
        <w:t>I thought the inhibition was direct.</w:t>
      </w:r>
    </w:p>
  </w:comment>
  <w:comment w:id="11" w:author="Alexander Trott" w:date="2016-03-31T12:34:00Z" w:initials="AT">
    <w:p w14:paraId="1772672C" w14:textId="091D44A3" w:rsidR="003A2D80" w:rsidRDefault="003A2D80">
      <w:pPr>
        <w:pStyle w:val="CommentText"/>
      </w:pPr>
      <w:r>
        <w:rPr>
          <w:rStyle w:val="CommentReference"/>
        </w:rPr>
        <w:annotationRef/>
      </w:r>
      <w:r>
        <w:t>This is such an important prediction/idea that I think you should consider breaking up the predictions and possible expanding on them here an there. In this case, the idea of generality is a bit unclear. It’s plenty worth a few extra sentences to talk about why the learning requirements of this representation are minimal. It’d be easy to compare it to the inflexibility of winner-take-all models.</w:t>
      </w:r>
    </w:p>
  </w:comment>
  <w:comment w:id="12" w:author="Alexander Trott" w:date="2016-03-31T12:31:00Z" w:initials="AT">
    <w:p w14:paraId="1CFAC35E" w14:textId="5942A209" w:rsidR="003A2D80" w:rsidRDefault="003A2D80">
      <w:pPr>
        <w:pStyle w:val="CommentText"/>
      </w:pPr>
      <w:r>
        <w:rPr>
          <w:rStyle w:val="CommentReference"/>
        </w:rPr>
        <w:annotationRef/>
      </w:r>
      <w:r>
        <w:t xml:space="preserve">But that’s not what </w:t>
      </w:r>
      <w:proofErr w:type="spellStart"/>
      <w:r>
        <w:t>Susillo</w:t>
      </w:r>
      <w:proofErr w:type="spellEnd"/>
      <w:r>
        <w:t xml:space="preserve"> would tell you </w:t>
      </w:r>
      <w:r>
        <w:sym w:font="Wingdings" w:char="F04A"/>
      </w:r>
    </w:p>
  </w:comment>
  <w:comment w:id="13" w:author="Alexander Trott" w:date="2016-03-31T12:35:00Z" w:initials="AT">
    <w:p w14:paraId="42DEE134" w14:textId="6ECE4C96" w:rsidR="003A2D80" w:rsidRDefault="003A2D80">
      <w:pPr>
        <w:pStyle w:val="CommentText"/>
      </w:pPr>
      <w:r>
        <w:rPr>
          <w:rStyle w:val="CommentReference"/>
        </w:rPr>
        <w:annotationRef/>
      </w:r>
      <w:r>
        <w:t>Fuck. I wish.</w:t>
      </w:r>
    </w:p>
  </w:comment>
  <w:comment w:id="16" w:author="Alexander Trott" w:date="2016-03-31T12:39:00Z" w:initials="AT">
    <w:p w14:paraId="0E917B50" w14:textId="26A8F974" w:rsidR="00431948" w:rsidRDefault="00431948">
      <w:pPr>
        <w:pStyle w:val="CommentText"/>
      </w:pPr>
      <w:r>
        <w:rPr>
          <w:rStyle w:val="CommentReference"/>
        </w:rPr>
        <w:annotationRef/>
      </w:r>
      <w:r>
        <w:t>This section should be concluded with a statement why/that optical imaging is ideal for the questions you care about.</w:t>
      </w:r>
    </w:p>
  </w:comment>
  <w:comment w:id="17" w:author="Alexander Trott" w:date="2016-03-31T12:42:00Z" w:initials="AT">
    <w:p w14:paraId="3B769E53" w14:textId="5676D22C" w:rsidR="00431948" w:rsidRDefault="00431948">
      <w:pPr>
        <w:pStyle w:val="CommentText"/>
      </w:pPr>
      <w:r>
        <w:rPr>
          <w:rStyle w:val="CommentReference"/>
        </w:rPr>
        <w:annotationRef/>
      </w:r>
      <w:r>
        <w:t xml:space="preserve">This paragraph is a half-summary. The most important thing is to tell the reader what the upshot of your work is. If someone only read your introduction, they should know the general conclusions you expect them to take away from the entire </w:t>
      </w:r>
      <w:r>
        <w:t>work.</w:t>
      </w:r>
      <w:bookmarkStart w:id="18" w:name="_GoBack"/>
      <w:bookmarkEnd w:id="1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4A2DD" w14:textId="77777777" w:rsidR="003A2D80" w:rsidRDefault="003A2D80" w:rsidP="00C473A5">
      <w:r>
        <w:separator/>
      </w:r>
    </w:p>
  </w:endnote>
  <w:endnote w:type="continuationSeparator" w:id="0">
    <w:p w14:paraId="3D5513C9" w14:textId="77777777" w:rsidR="003A2D80" w:rsidRDefault="003A2D80" w:rsidP="00C4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46BBB" w14:textId="77777777" w:rsidR="003A2D80" w:rsidRDefault="003A2D80" w:rsidP="00C473A5">
      <w:r>
        <w:separator/>
      </w:r>
    </w:p>
  </w:footnote>
  <w:footnote w:type="continuationSeparator" w:id="0">
    <w:p w14:paraId="4A2EA2D4" w14:textId="77777777" w:rsidR="003A2D80" w:rsidRDefault="003A2D80" w:rsidP="00C47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E0"/>
    <w:rsid w:val="0000554A"/>
    <w:rsid w:val="00007772"/>
    <w:rsid w:val="00020138"/>
    <w:rsid w:val="000274EA"/>
    <w:rsid w:val="00042E15"/>
    <w:rsid w:val="00043F62"/>
    <w:rsid w:val="00047FE2"/>
    <w:rsid w:val="000564D6"/>
    <w:rsid w:val="00063256"/>
    <w:rsid w:val="00072F84"/>
    <w:rsid w:val="00073D69"/>
    <w:rsid w:val="00077957"/>
    <w:rsid w:val="00084738"/>
    <w:rsid w:val="00085C9C"/>
    <w:rsid w:val="00090A74"/>
    <w:rsid w:val="00094C61"/>
    <w:rsid w:val="000A04CD"/>
    <w:rsid w:val="000B263A"/>
    <w:rsid w:val="000C6337"/>
    <w:rsid w:val="000D5BDD"/>
    <w:rsid w:val="000F6B3B"/>
    <w:rsid w:val="000F7DD2"/>
    <w:rsid w:val="001027FE"/>
    <w:rsid w:val="00103D58"/>
    <w:rsid w:val="00113086"/>
    <w:rsid w:val="00114379"/>
    <w:rsid w:val="0011638F"/>
    <w:rsid w:val="001203BB"/>
    <w:rsid w:val="00127804"/>
    <w:rsid w:val="00135374"/>
    <w:rsid w:val="00140E70"/>
    <w:rsid w:val="00142147"/>
    <w:rsid w:val="0014464D"/>
    <w:rsid w:val="0015188D"/>
    <w:rsid w:val="00161C55"/>
    <w:rsid w:val="00162F22"/>
    <w:rsid w:val="00164B3B"/>
    <w:rsid w:val="00193DD1"/>
    <w:rsid w:val="001A5240"/>
    <w:rsid w:val="001B47EF"/>
    <w:rsid w:val="001B5972"/>
    <w:rsid w:val="001C2378"/>
    <w:rsid w:val="001C5E4D"/>
    <w:rsid w:val="001C627C"/>
    <w:rsid w:val="001D66EF"/>
    <w:rsid w:val="001E4311"/>
    <w:rsid w:val="00203AF5"/>
    <w:rsid w:val="00215FC5"/>
    <w:rsid w:val="00226CFD"/>
    <w:rsid w:val="00242F88"/>
    <w:rsid w:val="0024530A"/>
    <w:rsid w:val="00246432"/>
    <w:rsid w:val="00252735"/>
    <w:rsid w:val="00255BB7"/>
    <w:rsid w:val="00256D73"/>
    <w:rsid w:val="00262C43"/>
    <w:rsid w:val="00271486"/>
    <w:rsid w:val="0027758E"/>
    <w:rsid w:val="00281E91"/>
    <w:rsid w:val="002821A1"/>
    <w:rsid w:val="002A0BFC"/>
    <w:rsid w:val="002A7730"/>
    <w:rsid w:val="002B0433"/>
    <w:rsid w:val="002B1B63"/>
    <w:rsid w:val="002B4B54"/>
    <w:rsid w:val="002C3C29"/>
    <w:rsid w:val="002C425C"/>
    <w:rsid w:val="002C4A5F"/>
    <w:rsid w:val="002D31FC"/>
    <w:rsid w:val="002D42E3"/>
    <w:rsid w:val="002D4BA3"/>
    <w:rsid w:val="002E55CA"/>
    <w:rsid w:val="00315C72"/>
    <w:rsid w:val="00315F51"/>
    <w:rsid w:val="003231DA"/>
    <w:rsid w:val="00343078"/>
    <w:rsid w:val="00343628"/>
    <w:rsid w:val="00347F58"/>
    <w:rsid w:val="00351A73"/>
    <w:rsid w:val="00357C0A"/>
    <w:rsid w:val="00365874"/>
    <w:rsid w:val="00373A22"/>
    <w:rsid w:val="003950DB"/>
    <w:rsid w:val="003A2D80"/>
    <w:rsid w:val="003B2794"/>
    <w:rsid w:val="003B47AD"/>
    <w:rsid w:val="003C1D9E"/>
    <w:rsid w:val="003D1F2D"/>
    <w:rsid w:val="003D5AF6"/>
    <w:rsid w:val="003D5FE0"/>
    <w:rsid w:val="003E10BD"/>
    <w:rsid w:val="003E20F5"/>
    <w:rsid w:val="003F263D"/>
    <w:rsid w:val="003F2DFD"/>
    <w:rsid w:val="003F3359"/>
    <w:rsid w:val="00407F9F"/>
    <w:rsid w:val="00411408"/>
    <w:rsid w:val="00423E71"/>
    <w:rsid w:val="00430516"/>
    <w:rsid w:val="00431948"/>
    <w:rsid w:val="0043264F"/>
    <w:rsid w:val="00445AC5"/>
    <w:rsid w:val="00447BA8"/>
    <w:rsid w:val="00450C1D"/>
    <w:rsid w:val="0045178D"/>
    <w:rsid w:val="00461426"/>
    <w:rsid w:val="00465901"/>
    <w:rsid w:val="004665E4"/>
    <w:rsid w:val="00474421"/>
    <w:rsid w:val="0048010B"/>
    <w:rsid w:val="00484CDC"/>
    <w:rsid w:val="00496444"/>
    <w:rsid w:val="00496449"/>
    <w:rsid w:val="004B0ED9"/>
    <w:rsid w:val="004B1E39"/>
    <w:rsid w:val="004B3391"/>
    <w:rsid w:val="004B46C7"/>
    <w:rsid w:val="004B5014"/>
    <w:rsid w:val="004C3C67"/>
    <w:rsid w:val="004C461C"/>
    <w:rsid w:val="004C7A19"/>
    <w:rsid w:val="004D2DA0"/>
    <w:rsid w:val="004D4E2E"/>
    <w:rsid w:val="004D5F9C"/>
    <w:rsid w:val="004E60CF"/>
    <w:rsid w:val="004F24B5"/>
    <w:rsid w:val="00503710"/>
    <w:rsid w:val="00505302"/>
    <w:rsid w:val="00507222"/>
    <w:rsid w:val="005112BF"/>
    <w:rsid w:val="005151E8"/>
    <w:rsid w:val="00523D38"/>
    <w:rsid w:val="00533A43"/>
    <w:rsid w:val="005403C8"/>
    <w:rsid w:val="00547B25"/>
    <w:rsid w:val="00556AD3"/>
    <w:rsid w:val="005576A0"/>
    <w:rsid w:val="005607CE"/>
    <w:rsid w:val="0056364F"/>
    <w:rsid w:val="00566455"/>
    <w:rsid w:val="00572496"/>
    <w:rsid w:val="00585789"/>
    <w:rsid w:val="00585B52"/>
    <w:rsid w:val="00592B01"/>
    <w:rsid w:val="00595BBB"/>
    <w:rsid w:val="005A1522"/>
    <w:rsid w:val="005A28DD"/>
    <w:rsid w:val="005A2C5C"/>
    <w:rsid w:val="005B693B"/>
    <w:rsid w:val="005B76CD"/>
    <w:rsid w:val="005C19C3"/>
    <w:rsid w:val="005C56B2"/>
    <w:rsid w:val="005C6E83"/>
    <w:rsid w:val="005E056E"/>
    <w:rsid w:val="005E19F0"/>
    <w:rsid w:val="005E7896"/>
    <w:rsid w:val="005E7A54"/>
    <w:rsid w:val="005E7AF0"/>
    <w:rsid w:val="005F143A"/>
    <w:rsid w:val="005F1B20"/>
    <w:rsid w:val="005F210E"/>
    <w:rsid w:val="005F4E8A"/>
    <w:rsid w:val="00605556"/>
    <w:rsid w:val="00620105"/>
    <w:rsid w:val="006223E0"/>
    <w:rsid w:val="00623008"/>
    <w:rsid w:val="0063013D"/>
    <w:rsid w:val="00634D93"/>
    <w:rsid w:val="0064733D"/>
    <w:rsid w:val="006510EE"/>
    <w:rsid w:val="006568E7"/>
    <w:rsid w:val="00672EF2"/>
    <w:rsid w:val="006847D4"/>
    <w:rsid w:val="006A3803"/>
    <w:rsid w:val="006A6936"/>
    <w:rsid w:val="006B0641"/>
    <w:rsid w:val="006B186C"/>
    <w:rsid w:val="006B6C65"/>
    <w:rsid w:val="006E30E1"/>
    <w:rsid w:val="006E377A"/>
    <w:rsid w:val="006F72AB"/>
    <w:rsid w:val="0070546F"/>
    <w:rsid w:val="00706437"/>
    <w:rsid w:val="00711AC7"/>
    <w:rsid w:val="00714DD5"/>
    <w:rsid w:val="007201E9"/>
    <w:rsid w:val="00741B55"/>
    <w:rsid w:val="00742266"/>
    <w:rsid w:val="00746A28"/>
    <w:rsid w:val="00750538"/>
    <w:rsid w:val="007565AC"/>
    <w:rsid w:val="00766814"/>
    <w:rsid w:val="007816F7"/>
    <w:rsid w:val="00784A59"/>
    <w:rsid w:val="007917D8"/>
    <w:rsid w:val="00793CCA"/>
    <w:rsid w:val="00796FD6"/>
    <w:rsid w:val="007971E0"/>
    <w:rsid w:val="00797E36"/>
    <w:rsid w:val="007A1293"/>
    <w:rsid w:val="007C39A2"/>
    <w:rsid w:val="007C4201"/>
    <w:rsid w:val="007D2B9A"/>
    <w:rsid w:val="007E12AD"/>
    <w:rsid w:val="00803893"/>
    <w:rsid w:val="00810972"/>
    <w:rsid w:val="00810D03"/>
    <w:rsid w:val="00812085"/>
    <w:rsid w:val="00816912"/>
    <w:rsid w:val="008210BB"/>
    <w:rsid w:val="00825BD0"/>
    <w:rsid w:val="008260E0"/>
    <w:rsid w:val="0085474C"/>
    <w:rsid w:val="00865145"/>
    <w:rsid w:val="0086584C"/>
    <w:rsid w:val="008669F5"/>
    <w:rsid w:val="00871DB3"/>
    <w:rsid w:val="008722ED"/>
    <w:rsid w:val="008A34E4"/>
    <w:rsid w:val="008B510E"/>
    <w:rsid w:val="008B5121"/>
    <w:rsid w:val="008B786A"/>
    <w:rsid w:val="008C17A4"/>
    <w:rsid w:val="008D4E1B"/>
    <w:rsid w:val="008E10D1"/>
    <w:rsid w:val="008E50E0"/>
    <w:rsid w:val="00904533"/>
    <w:rsid w:val="009114FC"/>
    <w:rsid w:val="00916D0E"/>
    <w:rsid w:val="00933141"/>
    <w:rsid w:val="00933B70"/>
    <w:rsid w:val="009405DA"/>
    <w:rsid w:val="00943DE0"/>
    <w:rsid w:val="0094441A"/>
    <w:rsid w:val="00953CAF"/>
    <w:rsid w:val="009570C7"/>
    <w:rsid w:val="00960FE4"/>
    <w:rsid w:val="00963C64"/>
    <w:rsid w:val="00977F89"/>
    <w:rsid w:val="009814EC"/>
    <w:rsid w:val="0098199E"/>
    <w:rsid w:val="00982536"/>
    <w:rsid w:val="009825E1"/>
    <w:rsid w:val="0099138C"/>
    <w:rsid w:val="009A25BC"/>
    <w:rsid w:val="009A616A"/>
    <w:rsid w:val="009B20AE"/>
    <w:rsid w:val="009B3D03"/>
    <w:rsid w:val="009D29F0"/>
    <w:rsid w:val="009D4137"/>
    <w:rsid w:val="009E6A37"/>
    <w:rsid w:val="00A01910"/>
    <w:rsid w:val="00A020F9"/>
    <w:rsid w:val="00A122FF"/>
    <w:rsid w:val="00A131F5"/>
    <w:rsid w:val="00A228D7"/>
    <w:rsid w:val="00A25308"/>
    <w:rsid w:val="00A275E7"/>
    <w:rsid w:val="00A30A68"/>
    <w:rsid w:val="00A40F5A"/>
    <w:rsid w:val="00A43C6D"/>
    <w:rsid w:val="00A43F1C"/>
    <w:rsid w:val="00A443F7"/>
    <w:rsid w:val="00A46316"/>
    <w:rsid w:val="00A754B4"/>
    <w:rsid w:val="00AA1848"/>
    <w:rsid w:val="00AA500A"/>
    <w:rsid w:val="00AB194A"/>
    <w:rsid w:val="00AB3C72"/>
    <w:rsid w:val="00AC1585"/>
    <w:rsid w:val="00AC6FD5"/>
    <w:rsid w:val="00AD2294"/>
    <w:rsid w:val="00AF2E34"/>
    <w:rsid w:val="00AF6DBD"/>
    <w:rsid w:val="00B05080"/>
    <w:rsid w:val="00B07484"/>
    <w:rsid w:val="00B24115"/>
    <w:rsid w:val="00B2700D"/>
    <w:rsid w:val="00B32A3E"/>
    <w:rsid w:val="00B46E45"/>
    <w:rsid w:val="00B503B9"/>
    <w:rsid w:val="00B55F9E"/>
    <w:rsid w:val="00B63EE8"/>
    <w:rsid w:val="00B67BBB"/>
    <w:rsid w:val="00B74006"/>
    <w:rsid w:val="00B7636C"/>
    <w:rsid w:val="00BA29F9"/>
    <w:rsid w:val="00BA70C1"/>
    <w:rsid w:val="00BB19D3"/>
    <w:rsid w:val="00BC2EF2"/>
    <w:rsid w:val="00BC5D9E"/>
    <w:rsid w:val="00BE4174"/>
    <w:rsid w:val="00BE5533"/>
    <w:rsid w:val="00BE64F6"/>
    <w:rsid w:val="00BE6799"/>
    <w:rsid w:val="00BF2E90"/>
    <w:rsid w:val="00BF5D48"/>
    <w:rsid w:val="00C007DB"/>
    <w:rsid w:val="00C019D8"/>
    <w:rsid w:val="00C210E1"/>
    <w:rsid w:val="00C321C5"/>
    <w:rsid w:val="00C330A6"/>
    <w:rsid w:val="00C473A5"/>
    <w:rsid w:val="00C51D4B"/>
    <w:rsid w:val="00C52987"/>
    <w:rsid w:val="00C557A3"/>
    <w:rsid w:val="00C76254"/>
    <w:rsid w:val="00C92315"/>
    <w:rsid w:val="00C95BF9"/>
    <w:rsid w:val="00CA15E8"/>
    <w:rsid w:val="00CA28D0"/>
    <w:rsid w:val="00CA4F6D"/>
    <w:rsid w:val="00CC04D8"/>
    <w:rsid w:val="00CC188B"/>
    <w:rsid w:val="00CC2823"/>
    <w:rsid w:val="00CE1E92"/>
    <w:rsid w:val="00CE2C74"/>
    <w:rsid w:val="00CE4951"/>
    <w:rsid w:val="00CE77A1"/>
    <w:rsid w:val="00CF75FE"/>
    <w:rsid w:val="00D01E39"/>
    <w:rsid w:val="00D03EAD"/>
    <w:rsid w:val="00D04F96"/>
    <w:rsid w:val="00D05EDB"/>
    <w:rsid w:val="00D06681"/>
    <w:rsid w:val="00D12E84"/>
    <w:rsid w:val="00D13489"/>
    <w:rsid w:val="00D203FE"/>
    <w:rsid w:val="00D20DE0"/>
    <w:rsid w:val="00D25685"/>
    <w:rsid w:val="00D52716"/>
    <w:rsid w:val="00D71EAE"/>
    <w:rsid w:val="00D778C6"/>
    <w:rsid w:val="00D77CEE"/>
    <w:rsid w:val="00D82D3B"/>
    <w:rsid w:val="00D961CB"/>
    <w:rsid w:val="00DB2A2A"/>
    <w:rsid w:val="00DB5893"/>
    <w:rsid w:val="00DB7963"/>
    <w:rsid w:val="00DC092E"/>
    <w:rsid w:val="00DC2405"/>
    <w:rsid w:val="00DD2696"/>
    <w:rsid w:val="00DE59EB"/>
    <w:rsid w:val="00E17AED"/>
    <w:rsid w:val="00E205F9"/>
    <w:rsid w:val="00E2719B"/>
    <w:rsid w:val="00E27927"/>
    <w:rsid w:val="00E56D13"/>
    <w:rsid w:val="00E626F6"/>
    <w:rsid w:val="00E971C0"/>
    <w:rsid w:val="00E977E1"/>
    <w:rsid w:val="00EA2341"/>
    <w:rsid w:val="00EB0529"/>
    <w:rsid w:val="00EB60E4"/>
    <w:rsid w:val="00EB6707"/>
    <w:rsid w:val="00ED4475"/>
    <w:rsid w:val="00ED642E"/>
    <w:rsid w:val="00EF085E"/>
    <w:rsid w:val="00EF248E"/>
    <w:rsid w:val="00F01F0C"/>
    <w:rsid w:val="00F02D78"/>
    <w:rsid w:val="00F07223"/>
    <w:rsid w:val="00F0741F"/>
    <w:rsid w:val="00F2295F"/>
    <w:rsid w:val="00F26370"/>
    <w:rsid w:val="00F30195"/>
    <w:rsid w:val="00F3329B"/>
    <w:rsid w:val="00F5121F"/>
    <w:rsid w:val="00F51FF8"/>
    <w:rsid w:val="00F70CB4"/>
    <w:rsid w:val="00F76DFD"/>
    <w:rsid w:val="00F82797"/>
    <w:rsid w:val="00F83EF2"/>
    <w:rsid w:val="00F84329"/>
    <w:rsid w:val="00F87D70"/>
    <w:rsid w:val="00F90057"/>
    <w:rsid w:val="00F92CD6"/>
    <w:rsid w:val="00F9583A"/>
    <w:rsid w:val="00F968BC"/>
    <w:rsid w:val="00FA46B8"/>
    <w:rsid w:val="00FB3BD5"/>
    <w:rsid w:val="00FB605F"/>
    <w:rsid w:val="00FC648A"/>
    <w:rsid w:val="00FD1953"/>
    <w:rsid w:val="00FF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0E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 w:type="character" w:styleId="CommentReference">
    <w:name w:val="annotation reference"/>
    <w:basedOn w:val="DefaultParagraphFont"/>
    <w:uiPriority w:val="99"/>
    <w:semiHidden/>
    <w:unhideWhenUsed/>
    <w:rsid w:val="00430516"/>
    <w:rPr>
      <w:sz w:val="18"/>
      <w:szCs w:val="18"/>
    </w:rPr>
  </w:style>
  <w:style w:type="paragraph" w:styleId="CommentText">
    <w:name w:val="annotation text"/>
    <w:basedOn w:val="Normal"/>
    <w:link w:val="CommentTextChar"/>
    <w:uiPriority w:val="99"/>
    <w:semiHidden/>
    <w:unhideWhenUsed/>
    <w:rsid w:val="00430516"/>
  </w:style>
  <w:style w:type="character" w:customStyle="1" w:styleId="CommentTextChar">
    <w:name w:val="Comment Text Char"/>
    <w:basedOn w:val="DefaultParagraphFont"/>
    <w:link w:val="CommentText"/>
    <w:uiPriority w:val="99"/>
    <w:semiHidden/>
    <w:rsid w:val="00430516"/>
  </w:style>
  <w:style w:type="paragraph" w:styleId="CommentSubject">
    <w:name w:val="annotation subject"/>
    <w:basedOn w:val="CommentText"/>
    <w:next w:val="CommentText"/>
    <w:link w:val="CommentSubjectChar"/>
    <w:uiPriority w:val="99"/>
    <w:semiHidden/>
    <w:unhideWhenUsed/>
    <w:rsid w:val="00430516"/>
    <w:rPr>
      <w:b/>
      <w:bCs/>
      <w:sz w:val="20"/>
      <w:szCs w:val="20"/>
    </w:rPr>
  </w:style>
  <w:style w:type="character" w:customStyle="1" w:styleId="CommentSubjectChar">
    <w:name w:val="Comment Subject Char"/>
    <w:basedOn w:val="CommentTextChar"/>
    <w:link w:val="CommentSubject"/>
    <w:uiPriority w:val="99"/>
    <w:semiHidden/>
    <w:rsid w:val="00430516"/>
    <w:rPr>
      <w:b/>
      <w:bCs/>
      <w:sz w:val="20"/>
      <w:szCs w:val="20"/>
    </w:rPr>
  </w:style>
  <w:style w:type="paragraph" w:styleId="BalloonText">
    <w:name w:val="Balloon Text"/>
    <w:basedOn w:val="Normal"/>
    <w:link w:val="BalloonTextChar"/>
    <w:uiPriority w:val="99"/>
    <w:semiHidden/>
    <w:unhideWhenUsed/>
    <w:rsid w:val="00430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5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 w:type="character" w:styleId="CommentReference">
    <w:name w:val="annotation reference"/>
    <w:basedOn w:val="DefaultParagraphFont"/>
    <w:uiPriority w:val="99"/>
    <w:semiHidden/>
    <w:unhideWhenUsed/>
    <w:rsid w:val="00430516"/>
    <w:rPr>
      <w:sz w:val="18"/>
      <w:szCs w:val="18"/>
    </w:rPr>
  </w:style>
  <w:style w:type="paragraph" w:styleId="CommentText">
    <w:name w:val="annotation text"/>
    <w:basedOn w:val="Normal"/>
    <w:link w:val="CommentTextChar"/>
    <w:uiPriority w:val="99"/>
    <w:semiHidden/>
    <w:unhideWhenUsed/>
    <w:rsid w:val="00430516"/>
  </w:style>
  <w:style w:type="character" w:customStyle="1" w:styleId="CommentTextChar">
    <w:name w:val="Comment Text Char"/>
    <w:basedOn w:val="DefaultParagraphFont"/>
    <w:link w:val="CommentText"/>
    <w:uiPriority w:val="99"/>
    <w:semiHidden/>
    <w:rsid w:val="00430516"/>
  </w:style>
  <w:style w:type="paragraph" w:styleId="CommentSubject">
    <w:name w:val="annotation subject"/>
    <w:basedOn w:val="CommentText"/>
    <w:next w:val="CommentText"/>
    <w:link w:val="CommentSubjectChar"/>
    <w:uiPriority w:val="99"/>
    <w:semiHidden/>
    <w:unhideWhenUsed/>
    <w:rsid w:val="00430516"/>
    <w:rPr>
      <w:b/>
      <w:bCs/>
      <w:sz w:val="20"/>
      <w:szCs w:val="20"/>
    </w:rPr>
  </w:style>
  <w:style w:type="character" w:customStyle="1" w:styleId="CommentSubjectChar">
    <w:name w:val="Comment Subject Char"/>
    <w:basedOn w:val="CommentTextChar"/>
    <w:link w:val="CommentSubject"/>
    <w:uiPriority w:val="99"/>
    <w:semiHidden/>
    <w:rsid w:val="00430516"/>
    <w:rPr>
      <w:b/>
      <w:bCs/>
      <w:sz w:val="20"/>
      <w:szCs w:val="20"/>
    </w:rPr>
  </w:style>
  <w:style w:type="paragraph" w:styleId="BalloonText">
    <w:name w:val="Balloon Text"/>
    <w:basedOn w:val="Normal"/>
    <w:link w:val="BalloonTextChar"/>
    <w:uiPriority w:val="99"/>
    <w:semiHidden/>
    <w:unhideWhenUsed/>
    <w:rsid w:val="00430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5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3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33227</Words>
  <Characters>189398</Characters>
  <Application>Microsoft Macintosh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Harvard Medical School</Company>
  <LinksUpToDate>false</LinksUpToDate>
  <CharactersWithSpaces>222181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Morcos</dc:creator>
  <cp:keywords/>
  <dc:description/>
  <cp:lastModifiedBy>Alexander Trott</cp:lastModifiedBy>
  <cp:revision>2</cp:revision>
  <dcterms:created xsi:type="dcterms:W3CDTF">2016-03-31T16:44:00Z</dcterms:created>
  <dcterms:modified xsi:type="dcterms:W3CDTF">2016-03-31T16:44:00Z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citations="67" publications="100"/&gt;&lt;/info&gt;PAPERS2_INFO_END</vt:lpwstr>
  </property>
</Properties>
</file>